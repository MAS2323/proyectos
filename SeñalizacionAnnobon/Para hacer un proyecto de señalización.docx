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5383D" w14:textId="1397BBC4" w:rsidR="004544D0" w:rsidRDefault="004544D0" w:rsidP="002854AA">
      <w:pPr>
        <w:rPr>
          <w:rFonts w:ascii="Times New Roman" w:hAnsi="Times New Roman" w:cs="Times New Roman"/>
          <w:sz w:val="28"/>
          <w:szCs w:val="28"/>
        </w:rPr>
      </w:pPr>
    </w:p>
    <w:p w14:paraId="5683AAF0" w14:textId="77777777" w:rsidR="002B2439" w:rsidRDefault="002B2439" w:rsidP="002854AA">
      <w:r>
        <w:t xml:space="preserve">Índice: </w:t>
      </w:r>
    </w:p>
    <w:p w14:paraId="2D7A8FCE" w14:textId="5BA7FC37" w:rsidR="004544D0" w:rsidRDefault="002B2439" w:rsidP="002854AA">
      <w:pPr>
        <w:rPr>
          <w:rFonts w:ascii="Times New Roman" w:hAnsi="Times New Roman" w:cs="Times New Roman"/>
          <w:sz w:val="28"/>
          <w:szCs w:val="28"/>
        </w:rPr>
      </w:pPr>
      <w:r>
        <w:t>1. OBJETO DEL PROYECTO .................................................................................................................1 2. JUSTIFICACIÓN DEL PROYECTO......................................................................................................1 3. ALCANCE ........................................................................................................................................2 4. DESCRIPCIÓN Y CARACTERIZACIÓN DE LA RUTA...........................................................................3 4.1 INTRODUCCIÓN ........................................................................................................................3 4.2 RUTA DEL DUERO EN SORIA .....................................................................................................4 4.3 RUTA DEL DUERO EN BURGOS .................................................................................................5 4.4 RUTA DEL DUERO EN VALLADOLID...........................................................................................6 4.5 RUTA DEL DUERO EN ZAMORA.................................................................................................7 4.6 RUTA DEL DUERO EN SALAMANCA ..........................................................................................8 4.7 ETAPAS PROPUESTAS................................................................................................................9 5. SEÑALIZACIÓN................................................................................................................................9 5.1 OBJETIVO Y NORMAS BÁSICAS .................................................................................................9 5.2 TRABAJOS PREVIOS.................................................................................................................10 5.3 DESCRIPCIÓN DE LOS ELEMENTOS DE SEÑALIZACIÓN...........................................................11 5.4 PROPUESTA DE SEÑALIZACIÓN...............................................................................................16 6. PLAZO DE EJECUCIÓN...................................................................................................................23 7. CLASIFICACIÓN DEL CONTRATISTA ..............................................................................................23 8. DECLARACIÓN DE OBRA COMPLETA............................................................................................24 9. CUMPLIMIENTO DEL REAL DECRETO 105/2008 DE GESTIÓN DE RESIDUOS EN LA OBRA...........24 10. REVISIÓN DE PRECIOS ..................................................................................................................24 11. PRESUPUESTO..............................................................................................................................2</w:t>
      </w:r>
    </w:p>
    <w:p w14:paraId="56EF96FF" w14:textId="77777777" w:rsidR="004544D0" w:rsidRDefault="004544D0" w:rsidP="002854AA">
      <w:pPr>
        <w:rPr>
          <w:rFonts w:ascii="Times New Roman" w:hAnsi="Times New Roman" w:cs="Times New Roman"/>
          <w:sz w:val="28"/>
          <w:szCs w:val="28"/>
        </w:rPr>
      </w:pPr>
    </w:p>
    <w:p w14:paraId="1FC40609" w14:textId="77777777" w:rsidR="004544D0" w:rsidRDefault="004544D0" w:rsidP="002854AA">
      <w:pPr>
        <w:rPr>
          <w:rFonts w:ascii="Times New Roman" w:hAnsi="Times New Roman" w:cs="Times New Roman"/>
          <w:sz w:val="28"/>
          <w:szCs w:val="28"/>
        </w:rPr>
      </w:pPr>
    </w:p>
    <w:p w14:paraId="2C817399" w14:textId="77777777" w:rsidR="004544D0" w:rsidRDefault="004544D0" w:rsidP="002854AA">
      <w:pPr>
        <w:rPr>
          <w:rFonts w:ascii="Times New Roman" w:hAnsi="Times New Roman" w:cs="Times New Roman"/>
          <w:sz w:val="28"/>
          <w:szCs w:val="28"/>
        </w:rPr>
      </w:pPr>
    </w:p>
    <w:p w14:paraId="14AF93C0" w14:textId="77777777" w:rsidR="004544D0" w:rsidRDefault="004544D0" w:rsidP="002854AA">
      <w:pPr>
        <w:rPr>
          <w:rFonts w:ascii="Times New Roman" w:hAnsi="Times New Roman" w:cs="Times New Roman"/>
          <w:sz w:val="28"/>
          <w:szCs w:val="28"/>
        </w:rPr>
      </w:pPr>
    </w:p>
    <w:p w14:paraId="2B2D665D" w14:textId="77777777" w:rsidR="004544D0" w:rsidRDefault="004544D0" w:rsidP="002854AA">
      <w:pPr>
        <w:rPr>
          <w:rFonts w:ascii="Times New Roman" w:hAnsi="Times New Roman" w:cs="Times New Roman"/>
          <w:sz w:val="28"/>
          <w:szCs w:val="28"/>
        </w:rPr>
      </w:pPr>
    </w:p>
    <w:p w14:paraId="72A3270D" w14:textId="77777777" w:rsidR="004544D0" w:rsidRDefault="004544D0" w:rsidP="002854AA">
      <w:pPr>
        <w:rPr>
          <w:rFonts w:ascii="Times New Roman" w:hAnsi="Times New Roman" w:cs="Times New Roman"/>
          <w:sz w:val="28"/>
          <w:szCs w:val="28"/>
        </w:rPr>
      </w:pPr>
    </w:p>
    <w:p w14:paraId="3799D165" w14:textId="77777777" w:rsidR="004544D0" w:rsidRDefault="004544D0" w:rsidP="002854AA">
      <w:pPr>
        <w:rPr>
          <w:rFonts w:ascii="Times New Roman" w:hAnsi="Times New Roman" w:cs="Times New Roman"/>
          <w:sz w:val="28"/>
          <w:szCs w:val="28"/>
        </w:rPr>
      </w:pPr>
    </w:p>
    <w:p w14:paraId="41C5D814" w14:textId="77777777" w:rsidR="004544D0" w:rsidRDefault="004544D0" w:rsidP="002854AA">
      <w:pPr>
        <w:rPr>
          <w:rFonts w:ascii="Times New Roman" w:hAnsi="Times New Roman" w:cs="Times New Roman"/>
          <w:sz w:val="28"/>
          <w:szCs w:val="28"/>
        </w:rPr>
      </w:pPr>
    </w:p>
    <w:p w14:paraId="26C60B42" w14:textId="77777777" w:rsidR="004544D0" w:rsidRDefault="004544D0" w:rsidP="002854AA">
      <w:pPr>
        <w:rPr>
          <w:rFonts w:ascii="Times New Roman" w:hAnsi="Times New Roman" w:cs="Times New Roman"/>
          <w:sz w:val="28"/>
          <w:szCs w:val="28"/>
        </w:rPr>
      </w:pPr>
    </w:p>
    <w:p w14:paraId="2CFE07EA" w14:textId="77777777" w:rsidR="004544D0" w:rsidRDefault="004544D0" w:rsidP="002854AA">
      <w:pPr>
        <w:rPr>
          <w:rFonts w:ascii="Times New Roman" w:hAnsi="Times New Roman" w:cs="Times New Roman"/>
          <w:sz w:val="28"/>
          <w:szCs w:val="28"/>
        </w:rPr>
      </w:pPr>
    </w:p>
    <w:p w14:paraId="2B3E4D90" w14:textId="77777777" w:rsidR="004544D0" w:rsidRDefault="004544D0" w:rsidP="002854AA">
      <w:pPr>
        <w:rPr>
          <w:rFonts w:ascii="Times New Roman" w:hAnsi="Times New Roman" w:cs="Times New Roman"/>
          <w:sz w:val="28"/>
          <w:szCs w:val="28"/>
        </w:rPr>
      </w:pPr>
    </w:p>
    <w:p w14:paraId="28332C15" w14:textId="77777777" w:rsidR="004544D0" w:rsidRDefault="004544D0" w:rsidP="002854AA">
      <w:pPr>
        <w:rPr>
          <w:rFonts w:ascii="Times New Roman" w:hAnsi="Times New Roman" w:cs="Times New Roman"/>
          <w:sz w:val="28"/>
          <w:szCs w:val="28"/>
        </w:rPr>
      </w:pPr>
    </w:p>
    <w:p w14:paraId="7B2FDF3D" w14:textId="77777777" w:rsidR="004544D0" w:rsidRDefault="004544D0" w:rsidP="002854AA">
      <w:pPr>
        <w:rPr>
          <w:rFonts w:ascii="Times New Roman" w:hAnsi="Times New Roman" w:cs="Times New Roman"/>
          <w:sz w:val="28"/>
          <w:szCs w:val="28"/>
        </w:rPr>
      </w:pPr>
    </w:p>
    <w:p w14:paraId="7E7693E6" w14:textId="77777777" w:rsidR="004544D0" w:rsidRDefault="004544D0" w:rsidP="002854AA">
      <w:pPr>
        <w:rPr>
          <w:rFonts w:ascii="Times New Roman" w:hAnsi="Times New Roman" w:cs="Times New Roman"/>
          <w:sz w:val="28"/>
          <w:szCs w:val="28"/>
        </w:rPr>
      </w:pPr>
    </w:p>
    <w:p w14:paraId="12F7A4E2" w14:textId="77777777" w:rsidR="004544D0" w:rsidRDefault="004544D0" w:rsidP="002854AA">
      <w:pPr>
        <w:rPr>
          <w:rFonts w:ascii="Times New Roman" w:hAnsi="Times New Roman" w:cs="Times New Roman"/>
          <w:sz w:val="28"/>
          <w:szCs w:val="28"/>
        </w:rPr>
      </w:pPr>
    </w:p>
    <w:p w14:paraId="7C928858" w14:textId="77777777" w:rsidR="004544D0" w:rsidRDefault="004544D0" w:rsidP="002854AA">
      <w:pPr>
        <w:rPr>
          <w:rFonts w:ascii="Times New Roman" w:hAnsi="Times New Roman" w:cs="Times New Roman"/>
          <w:sz w:val="28"/>
          <w:szCs w:val="28"/>
        </w:rPr>
      </w:pPr>
    </w:p>
    <w:p w14:paraId="4A5FB66C" w14:textId="77777777" w:rsidR="004544D0" w:rsidRDefault="004544D0" w:rsidP="002854AA">
      <w:pPr>
        <w:rPr>
          <w:rFonts w:ascii="Times New Roman" w:hAnsi="Times New Roman" w:cs="Times New Roman"/>
          <w:sz w:val="28"/>
          <w:szCs w:val="28"/>
        </w:rPr>
      </w:pPr>
    </w:p>
    <w:p w14:paraId="1E83DDE9" w14:textId="77777777" w:rsidR="004544D0" w:rsidRDefault="004544D0" w:rsidP="002854AA">
      <w:pPr>
        <w:rPr>
          <w:rFonts w:ascii="Times New Roman" w:hAnsi="Times New Roman" w:cs="Times New Roman"/>
          <w:sz w:val="28"/>
          <w:szCs w:val="28"/>
        </w:rPr>
      </w:pPr>
    </w:p>
    <w:p w14:paraId="41692C14" w14:textId="77777777" w:rsidR="004544D0" w:rsidRDefault="004544D0" w:rsidP="002854AA">
      <w:pPr>
        <w:rPr>
          <w:rFonts w:ascii="Times New Roman" w:hAnsi="Times New Roman" w:cs="Times New Roman"/>
          <w:sz w:val="28"/>
          <w:szCs w:val="28"/>
        </w:rPr>
      </w:pPr>
    </w:p>
    <w:p w14:paraId="1E23E97A" w14:textId="77777777" w:rsidR="004544D0" w:rsidRDefault="004544D0" w:rsidP="002854AA">
      <w:pPr>
        <w:rPr>
          <w:rFonts w:ascii="Times New Roman" w:hAnsi="Times New Roman" w:cs="Times New Roman"/>
          <w:sz w:val="28"/>
          <w:szCs w:val="28"/>
        </w:rPr>
      </w:pPr>
    </w:p>
    <w:p w14:paraId="21B29B8B" w14:textId="7ACCCEBC" w:rsidR="002854AA" w:rsidRPr="002854AA" w:rsidRDefault="002854AA" w:rsidP="002854AA">
      <w:pPr>
        <w:rPr>
          <w:rFonts w:ascii="Times New Roman" w:hAnsi="Times New Roman" w:cs="Times New Roman"/>
          <w:sz w:val="28"/>
          <w:szCs w:val="28"/>
        </w:rPr>
      </w:pPr>
      <w:r w:rsidRPr="002854AA">
        <w:rPr>
          <w:rFonts w:ascii="Times New Roman" w:hAnsi="Times New Roman" w:cs="Times New Roman"/>
          <w:sz w:val="28"/>
          <w:szCs w:val="28"/>
        </w:rPr>
        <w:t>Para hacer un proyecto de señalización, especialmente si es para un espacio público o comercial, sigue estos pasos generales:</w:t>
      </w:r>
    </w:p>
    <w:p w14:paraId="5C05F28B" w14:textId="77777777" w:rsidR="002854AA" w:rsidRPr="002854AA" w:rsidRDefault="002854AA" w:rsidP="002854AA">
      <w:pPr>
        <w:rPr>
          <w:rFonts w:ascii="Times New Roman" w:hAnsi="Times New Roman" w:cs="Times New Roman"/>
          <w:sz w:val="28"/>
          <w:szCs w:val="28"/>
        </w:rPr>
      </w:pPr>
    </w:p>
    <w:p w14:paraId="6B36B089" w14:textId="77777777" w:rsidR="002854AA" w:rsidRPr="002854AA" w:rsidRDefault="002854AA" w:rsidP="002854AA">
      <w:pPr>
        <w:rPr>
          <w:rFonts w:ascii="Times New Roman" w:hAnsi="Times New Roman" w:cs="Times New Roman"/>
          <w:sz w:val="28"/>
          <w:szCs w:val="28"/>
        </w:rPr>
      </w:pPr>
      <w:r w:rsidRPr="002854AA">
        <w:rPr>
          <w:rFonts w:ascii="Times New Roman" w:hAnsi="Times New Roman" w:cs="Times New Roman"/>
          <w:b/>
          <w:bCs/>
          <w:sz w:val="28"/>
          <w:szCs w:val="28"/>
        </w:rPr>
        <w:t>Objetivo y Alcance:</w:t>
      </w:r>
      <w:r w:rsidRPr="002854AA">
        <w:rPr>
          <w:rFonts w:ascii="Times New Roman" w:hAnsi="Times New Roman" w:cs="Times New Roman"/>
          <w:sz w:val="28"/>
          <w:szCs w:val="28"/>
        </w:rPr>
        <w:t xml:space="preserve"> Define el propósito de la señalización y qué información debe comunicar. Determina el alcance del proyecto, incluyendo el número de señales necesarias y su ubicación.</w:t>
      </w:r>
    </w:p>
    <w:p w14:paraId="2C1F6325" w14:textId="77777777" w:rsidR="002854AA" w:rsidRPr="002854AA" w:rsidRDefault="002854AA" w:rsidP="002854AA">
      <w:pPr>
        <w:rPr>
          <w:rFonts w:ascii="Times New Roman" w:hAnsi="Times New Roman" w:cs="Times New Roman"/>
          <w:sz w:val="28"/>
          <w:szCs w:val="28"/>
        </w:rPr>
      </w:pPr>
    </w:p>
    <w:p w14:paraId="4B2B4128" w14:textId="77777777" w:rsidR="002854AA" w:rsidRPr="002854AA" w:rsidRDefault="002854AA" w:rsidP="002854AA">
      <w:pPr>
        <w:rPr>
          <w:rFonts w:ascii="Times New Roman" w:hAnsi="Times New Roman" w:cs="Times New Roman"/>
          <w:sz w:val="28"/>
          <w:szCs w:val="28"/>
        </w:rPr>
      </w:pPr>
      <w:r w:rsidRPr="002854AA">
        <w:rPr>
          <w:rFonts w:ascii="Times New Roman" w:hAnsi="Times New Roman" w:cs="Times New Roman"/>
          <w:b/>
          <w:bCs/>
          <w:sz w:val="28"/>
          <w:szCs w:val="28"/>
        </w:rPr>
        <w:t>Investigación y Análisis:</w:t>
      </w:r>
      <w:r w:rsidRPr="002854AA">
        <w:rPr>
          <w:rFonts w:ascii="Times New Roman" w:hAnsi="Times New Roman" w:cs="Times New Roman"/>
          <w:sz w:val="28"/>
          <w:szCs w:val="28"/>
        </w:rPr>
        <w:t xml:space="preserve"> Realiza un estudio del entorno donde se colocarán las señales. Considera la audiencia, las normativas locales de señalización, y los requisitos de accesibilidad.</w:t>
      </w:r>
    </w:p>
    <w:p w14:paraId="556F76A5" w14:textId="77777777" w:rsidR="002854AA" w:rsidRPr="002854AA" w:rsidRDefault="002854AA" w:rsidP="002854AA">
      <w:pPr>
        <w:rPr>
          <w:rFonts w:ascii="Times New Roman" w:hAnsi="Times New Roman" w:cs="Times New Roman"/>
          <w:sz w:val="28"/>
          <w:szCs w:val="28"/>
        </w:rPr>
      </w:pPr>
    </w:p>
    <w:p w14:paraId="30276CFC" w14:textId="77777777" w:rsidR="002854AA" w:rsidRPr="002854AA" w:rsidRDefault="002854AA" w:rsidP="002854AA">
      <w:pPr>
        <w:rPr>
          <w:rFonts w:ascii="Times New Roman" w:hAnsi="Times New Roman" w:cs="Times New Roman"/>
          <w:sz w:val="28"/>
          <w:szCs w:val="28"/>
        </w:rPr>
      </w:pPr>
      <w:r w:rsidRPr="002854AA">
        <w:rPr>
          <w:rFonts w:ascii="Times New Roman" w:hAnsi="Times New Roman" w:cs="Times New Roman"/>
          <w:b/>
          <w:bCs/>
          <w:sz w:val="28"/>
          <w:szCs w:val="28"/>
        </w:rPr>
        <w:t>Diseño:</w:t>
      </w:r>
      <w:r w:rsidRPr="002854AA">
        <w:rPr>
          <w:rFonts w:ascii="Times New Roman" w:hAnsi="Times New Roman" w:cs="Times New Roman"/>
          <w:sz w:val="28"/>
          <w:szCs w:val="28"/>
        </w:rPr>
        <w:t xml:space="preserve"> Crea un diseño que sea claro, legible y atractivo. Utiliza colores contrastantes, tipografías legibles y símbolos universales cuando sea posible. Considera el tamaño y la ubicación de las señales para una visibilidad óptima.</w:t>
      </w:r>
    </w:p>
    <w:p w14:paraId="738CDF9A" w14:textId="77777777" w:rsidR="002854AA" w:rsidRPr="002854AA" w:rsidRDefault="002854AA" w:rsidP="002854AA">
      <w:pPr>
        <w:rPr>
          <w:rFonts w:ascii="Times New Roman" w:hAnsi="Times New Roman" w:cs="Times New Roman"/>
          <w:sz w:val="28"/>
          <w:szCs w:val="28"/>
        </w:rPr>
      </w:pPr>
    </w:p>
    <w:p w14:paraId="7E6B11E6" w14:textId="77777777" w:rsidR="002854AA" w:rsidRPr="002854AA" w:rsidRDefault="002854AA" w:rsidP="002854AA">
      <w:pPr>
        <w:rPr>
          <w:rFonts w:ascii="Times New Roman" w:hAnsi="Times New Roman" w:cs="Times New Roman"/>
          <w:sz w:val="28"/>
          <w:szCs w:val="28"/>
        </w:rPr>
      </w:pPr>
      <w:r w:rsidRPr="002854AA">
        <w:rPr>
          <w:rFonts w:ascii="Times New Roman" w:hAnsi="Times New Roman" w:cs="Times New Roman"/>
          <w:b/>
          <w:bCs/>
          <w:sz w:val="28"/>
          <w:szCs w:val="28"/>
        </w:rPr>
        <w:t>Materiales y Fabricación:</w:t>
      </w:r>
      <w:r w:rsidRPr="002854AA">
        <w:rPr>
          <w:rFonts w:ascii="Times New Roman" w:hAnsi="Times New Roman" w:cs="Times New Roman"/>
          <w:sz w:val="28"/>
          <w:szCs w:val="28"/>
        </w:rPr>
        <w:t xml:space="preserve"> Elige materiales duraderos y adecuados para el entorno. Puedes considerar materiales como el metal, el plástico o el vinilo, dependiendo de las necesidades de tu proyecto. Si es necesario, busca un proveedor para fabricar las señales.</w:t>
      </w:r>
    </w:p>
    <w:p w14:paraId="6C9AA79A" w14:textId="77777777" w:rsidR="002854AA" w:rsidRPr="002854AA" w:rsidRDefault="002854AA" w:rsidP="002854AA">
      <w:pPr>
        <w:rPr>
          <w:rFonts w:ascii="Times New Roman" w:hAnsi="Times New Roman" w:cs="Times New Roman"/>
          <w:sz w:val="28"/>
          <w:szCs w:val="28"/>
        </w:rPr>
      </w:pPr>
    </w:p>
    <w:p w14:paraId="041CB350" w14:textId="77777777" w:rsidR="002854AA" w:rsidRPr="002854AA" w:rsidRDefault="002854AA" w:rsidP="002854AA">
      <w:pPr>
        <w:rPr>
          <w:rFonts w:ascii="Times New Roman" w:hAnsi="Times New Roman" w:cs="Times New Roman"/>
          <w:sz w:val="28"/>
          <w:szCs w:val="28"/>
        </w:rPr>
      </w:pPr>
      <w:r w:rsidRPr="002854AA">
        <w:rPr>
          <w:rFonts w:ascii="Times New Roman" w:hAnsi="Times New Roman" w:cs="Times New Roman"/>
          <w:b/>
          <w:bCs/>
          <w:sz w:val="28"/>
          <w:szCs w:val="28"/>
        </w:rPr>
        <w:t>Instalación:</w:t>
      </w:r>
      <w:r w:rsidRPr="002854AA">
        <w:rPr>
          <w:rFonts w:ascii="Times New Roman" w:hAnsi="Times New Roman" w:cs="Times New Roman"/>
          <w:sz w:val="28"/>
          <w:szCs w:val="28"/>
        </w:rPr>
        <w:t xml:space="preserve"> Planifica la instalación de las señales, asegurándote de cumplir con las normativas locales y de instalarlas en lugares visibles y accesibles.</w:t>
      </w:r>
    </w:p>
    <w:p w14:paraId="5C17BAFC" w14:textId="77777777" w:rsidR="002854AA" w:rsidRPr="002854AA" w:rsidRDefault="002854AA" w:rsidP="002854AA">
      <w:pPr>
        <w:rPr>
          <w:rFonts w:ascii="Times New Roman" w:hAnsi="Times New Roman" w:cs="Times New Roman"/>
          <w:sz w:val="28"/>
          <w:szCs w:val="28"/>
        </w:rPr>
      </w:pPr>
    </w:p>
    <w:p w14:paraId="5EB5E474" w14:textId="156D34DC" w:rsidR="00995B56" w:rsidRDefault="002854AA" w:rsidP="002854AA">
      <w:pPr>
        <w:rPr>
          <w:rFonts w:ascii="Times New Roman" w:hAnsi="Times New Roman" w:cs="Times New Roman"/>
          <w:sz w:val="28"/>
          <w:szCs w:val="28"/>
        </w:rPr>
      </w:pPr>
      <w:r w:rsidRPr="002854AA">
        <w:rPr>
          <w:rFonts w:ascii="Times New Roman" w:hAnsi="Times New Roman" w:cs="Times New Roman"/>
          <w:b/>
          <w:bCs/>
          <w:sz w:val="28"/>
          <w:szCs w:val="28"/>
        </w:rPr>
        <w:lastRenderedPageBreak/>
        <w:t>Evaluación y Mantenimiento:</w:t>
      </w:r>
      <w:r w:rsidRPr="002854AA">
        <w:rPr>
          <w:rFonts w:ascii="Times New Roman" w:hAnsi="Times New Roman" w:cs="Times New Roman"/>
          <w:sz w:val="28"/>
          <w:szCs w:val="28"/>
        </w:rPr>
        <w:t xml:space="preserve"> Una vez instaladas, evalúa la efectividad de las señales y realiza los ajustes necesarios. Establece un plan de mantenimiento regular para asegurar que las señales sigan siendo legibles y efectivas con el tiempo.</w:t>
      </w:r>
    </w:p>
    <w:p w14:paraId="7A110CD5" w14:textId="77777777" w:rsidR="00F41DB5" w:rsidRDefault="00F41DB5" w:rsidP="002854AA">
      <w:pPr>
        <w:rPr>
          <w:rFonts w:ascii="Times New Roman" w:hAnsi="Times New Roman" w:cs="Times New Roman"/>
          <w:sz w:val="28"/>
          <w:szCs w:val="28"/>
        </w:rPr>
      </w:pPr>
    </w:p>
    <w:p w14:paraId="0586BD09" w14:textId="77777777" w:rsidR="00F41DB5" w:rsidRDefault="00F41DB5" w:rsidP="002854AA">
      <w:pPr>
        <w:rPr>
          <w:rFonts w:ascii="Times New Roman" w:hAnsi="Times New Roman" w:cs="Times New Roman"/>
          <w:sz w:val="28"/>
          <w:szCs w:val="28"/>
        </w:rPr>
      </w:pPr>
    </w:p>
    <w:p w14:paraId="59EBE036" w14:textId="77777777" w:rsidR="00F41DB5" w:rsidRDefault="00F41DB5" w:rsidP="002854AA">
      <w:pPr>
        <w:rPr>
          <w:rFonts w:ascii="Times New Roman" w:hAnsi="Times New Roman" w:cs="Times New Roman"/>
          <w:sz w:val="28"/>
          <w:szCs w:val="28"/>
        </w:rPr>
      </w:pPr>
    </w:p>
    <w:p w14:paraId="6D043C4F" w14:textId="77777777" w:rsidR="00F41DB5" w:rsidRDefault="00F41DB5" w:rsidP="002854AA">
      <w:pPr>
        <w:rPr>
          <w:rFonts w:ascii="Times New Roman" w:hAnsi="Times New Roman" w:cs="Times New Roman"/>
          <w:sz w:val="28"/>
          <w:szCs w:val="28"/>
        </w:rPr>
      </w:pPr>
    </w:p>
    <w:p w14:paraId="1F648BFF" w14:textId="77777777" w:rsidR="00F41DB5" w:rsidRDefault="00F41DB5" w:rsidP="002854AA">
      <w:pPr>
        <w:rPr>
          <w:rFonts w:ascii="Times New Roman" w:hAnsi="Times New Roman" w:cs="Times New Roman"/>
          <w:sz w:val="28"/>
          <w:szCs w:val="28"/>
        </w:rPr>
      </w:pPr>
    </w:p>
    <w:p w14:paraId="4065B765" w14:textId="77777777" w:rsidR="00F41DB5" w:rsidRPr="00F41DB5" w:rsidRDefault="00F41DB5" w:rsidP="00F41DB5">
      <w:pPr>
        <w:pStyle w:val="Ttulo2"/>
        <w:shd w:val="clear" w:color="auto" w:fill="FFFFFF"/>
        <w:spacing w:before="0" w:beforeAutospacing="0" w:after="0" w:afterAutospacing="0" w:line="288" w:lineRule="atLeast"/>
        <w:jc w:val="center"/>
        <w:rPr>
          <w:rFonts w:ascii="Ubuntu" w:hAnsi="Ubuntu"/>
          <w:b w:val="0"/>
          <w:bCs w:val="0"/>
          <w:color w:val="3D5158"/>
          <w:spacing w:val="-3"/>
          <w:sz w:val="51"/>
          <w:szCs w:val="51"/>
          <w:lang w:val="es-ES"/>
        </w:rPr>
      </w:pPr>
      <w:r w:rsidRPr="00F41DB5">
        <w:rPr>
          <w:rFonts w:ascii="Ubuntu" w:hAnsi="Ubuntu"/>
          <w:b w:val="0"/>
          <w:bCs w:val="0"/>
          <w:color w:val="3D5158"/>
          <w:spacing w:val="-3"/>
          <w:sz w:val="51"/>
          <w:szCs w:val="51"/>
          <w:lang w:val="es-ES"/>
        </w:rPr>
        <w:t>Cómo hacer bien un proyecto de señalización informativa urbana</w:t>
      </w:r>
    </w:p>
    <w:p w14:paraId="1939846C" w14:textId="2446186E" w:rsidR="00F41DB5" w:rsidRDefault="00F41DB5" w:rsidP="00F41DB5">
      <w:pPr>
        <w:shd w:val="clear" w:color="auto" w:fill="FFFFFF"/>
        <w:jc w:val="center"/>
        <w:rPr>
          <w:rFonts w:ascii="Raleway" w:hAnsi="Raleway"/>
          <w:color w:val="3D5158"/>
          <w:sz w:val="27"/>
          <w:szCs w:val="27"/>
        </w:rPr>
      </w:pPr>
      <w:r>
        <w:rPr>
          <w:rFonts w:ascii="Raleway" w:hAnsi="Raleway"/>
          <w:noProof/>
          <w:color w:val="3D5158"/>
          <w:sz w:val="27"/>
          <w:szCs w:val="27"/>
        </w:rPr>
        <w:drawing>
          <wp:inline distT="0" distB="0" distL="0" distR="0" wp14:anchorId="1911447F" wp14:editId="3DACABC2">
            <wp:extent cx="5731510" cy="2178050"/>
            <wp:effectExtent l="0" t="0" r="2540" b="0"/>
            <wp:docPr id="134719617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4E99D7D5" w14:textId="77777777" w:rsidR="00F41DB5" w:rsidRPr="00F41DB5" w:rsidRDefault="00F41DB5" w:rsidP="00F41DB5">
      <w:pPr>
        <w:pStyle w:val="NormalWeb"/>
        <w:shd w:val="clear" w:color="auto" w:fill="FFFFFF"/>
        <w:spacing w:line="360" w:lineRule="atLeast"/>
        <w:jc w:val="both"/>
        <w:rPr>
          <w:rFonts w:ascii="Raleway" w:hAnsi="Raleway"/>
          <w:color w:val="3D5158"/>
          <w:sz w:val="27"/>
          <w:szCs w:val="27"/>
          <w:lang w:val="es-ES"/>
        </w:rPr>
      </w:pPr>
      <w:r w:rsidRPr="00F41DB5">
        <w:rPr>
          <w:rStyle w:val="nfasis"/>
          <w:rFonts w:ascii="Raleway" w:hAnsi="Raleway"/>
          <w:color w:val="3D5158"/>
          <w:sz w:val="27"/>
          <w:szCs w:val="27"/>
          <w:lang w:val="es-ES"/>
        </w:rPr>
        <w:t>Este artículo lo escribí hace unos 4 años. En él, explicaba cómo hacer bien un proyecto de señalización urbana, ya que por experiencia propia me he encontrado varios casos en los que la señalización no era del todo clara. Aún me encuentro algunos casos en los que habría que regularlo, ¿y tú, te has encontrado algún caso? Te invito a leer el artículo y a comentar.</w:t>
      </w:r>
    </w:p>
    <w:p w14:paraId="7EF9F3D8" w14:textId="77777777" w:rsidR="00F41DB5" w:rsidRPr="00F41DB5" w:rsidRDefault="00F41DB5" w:rsidP="00F41DB5">
      <w:pPr>
        <w:pStyle w:val="NormalWeb"/>
        <w:shd w:val="clear" w:color="auto" w:fill="FFFFFF"/>
        <w:spacing w:line="360" w:lineRule="atLeast"/>
        <w:jc w:val="both"/>
        <w:rPr>
          <w:rFonts w:ascii="Raleway" w:hAnsi="Raleway"/>
          <w:color w:val="3D5158"/>
          <w:sz w:val="27"/>
          <w:szCs w:val="27"/>
          <w:lang w:val="es-ES"/>
        </w:rPr>
      </w:pPr>
      <w:r w:rsidRPr="00F41DB5">
        <w:rPr>
          <w:rStyle w:val="nfasis"/>
          <w:rFonts w:ascii="Raleway" w:hAnsi="Raleway"/>
          <w:color w:val="3D5158"/>
          <w:sz w:val="27"/>
          <w:szCs w:val="27"/>
          <w:lang w:val="es-ES"/>
        </w:rPr>
        <w:t>Granada, España.</w:t>
      </w:r>
    </w:p>
    <w:p w14:paraId="560CB422" w14:textId="77777777" w:rsidR="00F41DB5" w:rsidRPr="00F41DB5" w:rsidRDefault="00F41DB5" w:rsidP="00F41DB5">
      <w:pPr>
        <w:pStyle w:val="NormalWeb"/>
        <w:shd w:val="clear" w:color="auto" w:fill="FFFFFF"/>
        <w:spacing w:line="360" w:lineRule="atLeast"/>
        <w:jc w:val="both"/>
        <w:rPr>
          <w:rFonts w:ascii="Raleway" w:hAnsi="Raleway"/>
          <w:color w:val="3D5158"/>
          <w:sz w:val="27"/>
          <w:szCs w:val="27"/>
          <w:lang w:val="es-ES"/>
        </w:rPr>
      </w:pPr>
      <w:r w:rsidRPr="00F41DB5">
        <w:rPr>
          <w:rFonts w:ascii="Raleway" w:hAnsi="Raleway"/>
          <w:color w:val="3D5158"/>
          <w:sz w:val="27"/>
          <w:szCs w:val="27"/>
          <w:lang w:val="es-ES"/>
        </w:rPr>
        <w:t>[</w:t>
      </w:r>
      <w:proofErr w:type="spellStart"/>
      <w:r w:rsidRPr="00F41DB5">
        <w:rPr>
          <w:rFonts w:ascii="Raleway" w:hAnsi="Raleway"/>
          <w:color w:val="3D5158"/>
          <w:sz w:val="27"/>
          <w:szCs w:val="27"/>
          <w:lang w:val="es-ES"/>
        </w:rPr>
        <w:t>dropcap</w:t>
      </w:r>
      <w:proofErr w:type="spellEnd"/>
      <w:r w:rsidRPr="00F41DB5">
        <w:rPr>
          <w:rFonts w:ascii="Raleway" w:hAnsi="Raleway"/>
          <w:color w:val="3D5158"/>
          <w:sz w:val="27"/>
          <w:szCs w:val="27"/>
          <w:lang w:val="es-ES"/>
        </w:rPr>
        <w:t xml:space="preserve"> </w:t>
      </w:r>
      <w:proofErr w:type="spellStart"/>
      <w:r w:rsidRPr="00F41DB5">
        <w:rPr>
          <w:rFonts w:ascii="Raleway" w:hAnsi="Raleway"/>
          <w:color w:val="3D5158"/>
          <w:sz w:val="27"/>
          <w:szCs w:val="27"/>
          <w:lang w:val="es-ES"/>
        </w:rPr>
        <w:t>style</w:t>
      </w:r>
      <w:proofErr w:type="spellEnd"/>
      <w:r w:rsidRPr="00F41DB5">
        <w:rPr>
          <w:rFonts w:ascii="Raleway" w:hAnsi="Raleway"/>
          <w:color w:val="3D5158"/>
          <w:sz w:val="27"/>
          <w:szCs w:val="27"/>
          <w:lang w:val="es-ES"/>
        </w:rPr>
        <w:t xml:space="preserve">=»default, </w:t>
      </w:r>
      <w:proofErr w:type="spellStart"/>
      <w:r w:rsidRPr="00F41DB5">
        <w:rPr>
          <w:rFonts w:ascii="Raleway" w:hAnsi="Raleway"/>
          <w:color w:val="3D5158"/>
          <w:sz w:val="27"/>
          <w:szCs w:val="27"/>
          <w:lang w:val="es-ES"/>
        </w:rPr>
        <w:t>circle</w:t>
      </w:r>
      <w:proofErr w:type="spellEnd"/>
      <w:r w:rsidRPr="00F41DB5">
        <w:rPr>
          <w:rFonts w:ascii="Raleway" w:hAnsi="Raleway"/>
          <w:color w:val="3D5158"/>
          <w:sz w:val="27"/>
          <w:szCs w:val="27"/>
          <w:lang w:val="es-ES"/>
        </w:rPr>
        <w:t xml:space="preserve">, box, </w:t>
      </w:r>
      <w:proofErr w:type="spellStart"/>
      <w:r w:rsidRPr="00F41DB5">
        <w:rPr>
          <w:rFonts w:ascii="Raleway" w:hAnsi="Raleway"/>
          <w:color w:val="3D5158"/>
          <w:sz w:val="27"/>
          <w:szCs w:val="27"/>
          <w:lang w:val="es-ES"/>
        </w:rPr>
        <w:t>book</w:t>
      </w:r>
      <w:proofErr w:type="spellEnd"/>
      <w:r w:rsidRPr="00F41DB5">
        <w:rPr>
          <w:rFonts w:ascii="Raleway" w:hAnsi="Raleway"/>
          <w:color w:val="3D5158"/>
          <w:sz w:val="27"/>
          <w:szCs w:val="27"/>
          <w:lang w:val="es-ES"/>
        </w:rPr>
        <w:t>»]C[/</w:t>
      </w:r>
      <w:proofErr w:type="spellStart"/>
      <w:r w:rsidRPr="00F41DB5">
        <w:rPr>
          <w:rFonts w:ascii="Raleway" w:hAnsi="Raleway"/>
          <w:color w:val="3D5158"/>
          <w:sz w:val="27"/>
          <w:szCs w:val="27"/>
          <w:lang w:val="es-ES"/>
        </w:rPr>
        <w:t>dropcap</w:t>
      </w:r>
      <w:proofErr w:type="spellEnd"/>
      <w:r w:rsidRPr="00F41DB5">
        <w:rPr>
          <w:rFonts w:ascii="Raleway" w:hAnsi="Raleway"/>
          <w:color w:val="3D5158"/>
          <w:sz w:val="27"/>
          <w:szCs w:val="27"/>
          <w:lang w:val="es-ES"/>
        </w:rPr>
        <w:t>]</w:t>
      </w:r>
      <w:proofErr w:type="spellStart"/>
      <w:r w:rsidRPr="00F41DB5">
        <w:rPr>
          <w:rFonts w:ascii="Raleway" w:hAnsi="Raleway"/>
          <w:color w:val="3D5158"/>
          <w:sz w:val="27"/>
          <w:szCs w:val="27"/>
          <w:lang w:val="es-ES"/>
        </w:rPr>
        <w:t>uando</w:t>
      </w:r>
      <w:proofErr w:type="spellEnd"/>
      <w:r w:rsidRPr="00F41DB5">
        <w:rPr>
          <w:rFonts w:ascii="Raleway" w:hAnsi="Raleway"/>
          <w:color w:val="3D5158"/>
          <w:sz w:val="27"/>
          <w:szCs w:val="27"/>
          <w:lang w:val="es-ES"/>
        </w:rPr>
        <w:t xml:space="preserve"> llegamos a una ciudad que no conocemos bien y tenemos que ir a algún sitio concreto, siempre nos acordamos del responsable municipal de turno porque la señalización orientativa o informativa generalmente es muy mala.</w:t>
      </w:r>
    </w:p>
    <w:p w14:paraId="40675032" w14:textId="77777777" w:rsidR="00F41DB5" w:rsidRPr="00F41DB5" w:rsidRDefault="00F41DB5" w:rsidP="00F41DB5">
      <w:pPr>
        <w:pStyle w:val="NormalWeb"/>
        <w:shd w:val="clear" w:color="auto" w:fill="FFFFFF"/>
        <w:spacing w:line="360" w:lineRule="atLeast"/>
        <w:jc w:val="both"/>
        <w:rPr>
          <w:rFonts w:ascii="Raleway" w:hAnsi="Raleway"/>
          <w:color w:val="3D5158"/>
          <w:sz w:val="27"/>
          <w:szCs w:val="27"/>
          <w:lang w:val="es-ES"/>
        </w:rPr>
      </w:pPr>
      <w:r w:rsidRPr="00F41DB5">
        <w:rPr>
          <w:rStyle w:val="Textoennegrita"/>
          <w:rFonts w:ascii="Raleway" w:hAnsi="Raleway"/>
          <w:color w:val="3D5158"/>
          <w:sz w:val="27"/>
          <w:szCs w:val="27"/>
          <w:lang w:val="es-ES"/>
        </w:rPr>
        <w:lastRenderedPageBreak/>
        <w:t>Vamos a explicar qué defectos suele tener, como debería definirse esa señalización y cómo hacemos los estudios correspondientes para que el proyecto sea de calidad y resulte útil para la ciudad.</w:t>
      </w:r>
    </w:p>
    <w:p w14:paraId="567C71D1" w14:textId="77777777" w:rsidR="00F41DB5" w:rsidRPr="00F41DB5" w:rsidRDefault="00F41DB5" w:rsidP="00F41DB5">
      <w:pPr>
        <w:pStyle w:val="NormalWeb"/>
        <w:shd w:val="clear" w:color="auto" w:fill="FFFFFF"/>
        <w:spacing w:line="360" w:lineRule="atLeast"/>
        <w:jc w:val="both"/>
        <w:rPr>
          <w:rFonts w:ascii="Raleway" w:hAnsi="Raleway"/>
          <w:color w:val="3D5158"/>
          <w:sz w:val="27"/>
          <w:szCs w:val="27"/>
          <w:lang w:val="es-ES"/>
        </w:rPr>
      </w:pPr>
      <w:r w:rsidRPr="00F41DB5">
        <w:rPr>
          <w:rFonts w:ascii="Raleway" w:hAnsi="Raleway"/>
          <w:b/>
          <w:bCs/>
          <w:color w:val="3D5158"/>
          <w:sz w:val="27"/>
          <w:szCs w:val="27"/>
          <w:lang w:val="es-ES"/>
        </w:rPr>
        <w:t> </w:t>
      </w:r>
      <w:r w:rsidRPr="00F41DB5">
        <w:rPr>
          <w:rFonts w:ascii="Raleway" w:hAnsi="Raleway"/>
          <w:color w:val="3D5158"/>
          <w:sz w:val="27"/>
          <w:szCs w:val="27"/>
          <w:lang w:val="es-ES"/>
        </w:rPr>
        <w:t>Este artículo lo he escrito con </w:t>
      </w:r>
      <w:proofErr w:type="spellStart"/>
      <w:r w:rsidR="00000000">
        <w:fldChar w:fldCharType="begin"/>
      </w:r>
      <w:r w:rsidR="00000000" w:rsidRPr="004544D0">
        <w:rPr>
          <w:lang w:val="es-ES"/>
        </w:rPr>
        <w:instrText>HYPERLINK "https://www.linkedin.com/profile/view?id=337361883&amp;authType=OUT_OF_NETWORK&amp;authToken=arVO&amp;locale=es_ES&amp;trk=tyah2&amp;trkInfo=tarId%3A1407916096047%2Ctas%3Amaria%20cu%2Cidx%3A1-1-1" \t "_blank"</w:instrText>
      </w:r>
      <w:r w:rsidR="00000000">
        <w:fldChar w:fldCharType="separate"/>
      </w:r>
      <w:r w:rsidRPr="00F41DB5">
        <w:rPr>
          <w:rStyle w:val="Hipervnculo"/>
          <w:rFonts w:ascii="Raleway" w:hAnsi="Raleway"/>
          <w:sz w:val="27"/>
          <w:szCs w:val="27"/>
          <w:lang w:val="es-ES"/>
        </w:rPr>
        <w:t>Maria</w:t>
      </w:r>
      <w:proofErr w:type="spellEnd"/>
      <w:r w:rsidRPr="00F41DB5">
        <w:rPr>
          <w:rStyle w:val="Hipervnculo"/>
          <w:rFonts w:ascii="Raleway" w:hAnsi="Raleway"/>
          <w:sz w:val="27"/>
          <w:szCs w:val="27"/>
          <w:lang w:val="es-ES"/>
        </w:rPr>
        <w:t xml:space="preserve"> Cuello </w:t>
      </w:r>
      <w:proofErr w:type="spellStart"/>
      <w:r w:rsidRPr="00F41DB5">
        <w:rPr>
          <w:rStyle w:val="Hipervnculo"/>
          <w:rFonts w:ascii="Raleway" w:hAnsi="Raleway"/>
          <w:sz w:val="27"/>
          <w:szCs w:val="27"/>
          <w:lang w:val="es-ES"/>
        </w:rPr>
        <w:t>Leon</w:t>
      </w:r>
      <w:proofErr w:type="spellEnd"/>
      <w:r w:rsidR="00000000">
        <w:rPr>
          <w:rStyle w:val="Hipervnculo"/>
          <w:rFonts w:ascii="Raleway" w:hAnsi="Raleway"/>
          <w:sz w:val="27"/>
          <w:szCs w:val="27"/>
          <w:lang w:val="es-ES"/>
        </w:rPr>
        <w:fldChar w:fldCharType="end"/>
      </w:r>
      <w:r w:rsidRPr="00F41DB5">
        <w:rPr>
          <w:rFonts w:ascii="Raleway" w:hAnsi="Raleway"/>
          <w:color w:val="3D5158"/>
          <w:sz w:val="27"/>
          <w:szCs w:val="27"/>
          <w:lang w:val="es-ES"/>
        </w:rPr>
        <w:t>, experta en la materia.</w:t>
      </w:r>
    </w:p>
    <w:p w14:paraId="7F274F17" w14:textId="77777777" w:rsidR="00F41DB5" w:rsidRDefault="00F41DB5" w:rsidP="00F41DB5">
      <w:pPr>
        <w:shd w:val="clear" w:color="auto" w:fill="FAFAFA"/>
        <w:spacing w:line="360" w:lineRule="atLeast"/>
        <w:rPr>
          <w:rFonts w:ascii="Raleway" w:hAnsi="Raleway"/>
          <w:color w:val="0480AC"/>
          <w:sz w:val="27"/>
          <w:szCs w:val="27"/>
        </w:rPr>
      </w:pPr>
      <w:r>
        <w:rPr>
          <w:rFonts w:ascii="Raleway" w:hAnsi="Raleway"/>
          <w:b/>
          <w:bCs/>
          <w:color w:val="0480AC"/>
          <w:sz w:val="27"/>
          <w:szCs w:val="27"/>
        </w:rPr>
        <w:t>Índice</w:t>
      </w:r>
    </w:p>
    <w:p w14:paraId="22122257" w14:textId="77777777" w:rsidR="00F41DB5" w:rsidRDefault="00000000" w:rsidP="00F41DB5">
      <w:pPr>
        <w:shd w:val="clear" w:color="auto" w:fill="FAFAFA"/>
        <w:spacing w:line="360" w:lineRule="atLeast"/>
        <w:rPr>
          <w:rFonts w:ascii="Raleway" w:hAnsi="Raleway"/>
          <w:color w:val="333333"/>
          <w:sz w:val="30"/>
          <w:szCs w:val="30"/>
        </w:rPr>
      </w:pPr>
      <w:hyperlink r:id="rId6" w:anchor="Que_problemas_encontramos_con_la_senalizacion_informativa_urbana" w:history="1">
        <w:r w:rsidR="00F41DB5">
          <w:rPr>
            <w:rStyle w:val="lwptocitemnumber"/>
            <w:rFonts w:ascii="Raleway" w:hAnsi="Raleway"/>
            <w:color w:val="A4BFA7"/>
            <w:sz w:val="30"/>
            <w:szCs w:val="30"/>
            <w:bdr w:val="none" w:sz="0" w:space="0" w:color="auto" w:frame="1"/>
          </w:rPr>
          <w:t>1.</w:t>
        </w:r>
        <w:r w:rsidR="00F41DB5">
          <w:rPr>
            <w:rStyle w:val="Hipervnculo"/>
            <w:rFonts w:ascii="Raleway" w:hAnsi="Raleway"/>
            <w:color w:val="A4BFA7"/>
            <w:sz w:val="30"/>
            <w:szCs w:val="30"/>
            <w:bdr w:val="none" w:sz="0" w:space="0" w:color="auto" w:frame="1"/>
          </w:rPr>
          <w:t> </w:t>
        </w:r>
        <w:r w:rsidR="00F41DB5">
          <w:rPr>
            <w:rStyle w:val="lwptocitemlabel"/>
            <w:rFonts w:ascii="Raleway" w:hAnsi="Raleway"/>
            <w:color w:val="A4BFA7"/>
            <w:sz w:val="30"/>
            <w:szCs w:val="30"/>
            <w:bdr w:val="none" w:sz="0" w:space="0" w:color="auto" w:frame="1"/>
          </w:rPr>
          <w:t>¿Qué problemas encontramos con la señalización informativa urbana?</w:t>
        </w:r>
      </w:hyperlink>
    </w:p>
    <w:p w14:paraId="2CBC162F" w14:textId="77777777" w:rsidR="00F41DB5" w:rsidRDefault="00000000" w:rsidP="00F41DB5">
      <w:pPr>
        <w:shd w:val="clear" w:color="auto" w:fill="FAFAFA"/>
        <w:spacing w:line="360" w:lineRule="atLeast"/>
        <w:rPr>
          <w:rFonts w:ascii="Raleway" w:hAnsi="Raleway"/>
          <w:color w:val="333333"/>
          <w:sz w:val="30"/>
          <w:szCs w:val="30"/>
        </w:rPr>
      </w:pPr>
      <w:hyperlink r:id="rId7" w:anchor="Cuales_son_los_criterios_para_una_buena_senalizacion" w:history="1">
        <w:r w:rsidR="00F41DB5">
          <w:rPr>
            <w:rStyle w:val="lwptocitemnumber"/>
            <w:rFonts w:ascii="Raleway" w:hAnsi="Raleway"/>
            <w:color w:val="A4BFA7"/>
            <w:sz w:val="30"/>
            <w:szCs w:val="30"/>
            <w:bdr w:val="none" w:sz="0" w:space="0" w:color="auto" w:frame="1"/>
          </w:rPr>
          <w:t>2.</w:t>
        </w:r>
        <w:r w:rsidR="00F41DB5">
          <w:rPr>
            <w:rStyle w:val="Hipervnculo"/>
            <w:rFonts w:ascii="Raleway" w:hAnsi="Raleway"/>
            <w:color w:val="A4BFA7"/>
            <w:sz w:val="30"/>
            <w:szCs w:val="30"/>
            <w:bdr w:val="none" w:sz="0" w:space="0" w:color="auto" w:frame="1"/>
          </w:rPr>
          <w:t> </w:t>
        </w:r>
        <w:r w:rsidR="00F41DB5">
          <w:rPr>
            <w:rStyle w:val="lwptocitemlabel"/>
            <w:rFonts w:ascii="Raleway" w:hAnsi="Raleway"/>
            <w:color w:val="A4BFA7"/>
            <w:sz w:val="30"/>
            <w:szCs w:val="30"/>
            <w:bdr w:val="none" w:sz="0" w:space="0" w:color="auto" w:frame="1"/>
          </w:rPr>
          <w:t>¿</w:t>
        </w:r>
        <w:proofErr w:type="spellStart"/>
        <w:r w:rsidR="00F41DB5">
          <w:rPr>
            <w:rStyle w:val="lwptocitemlabel"/>
            <w:rFonts w:ascii="Raleway" w:hAnsi="Raleway"/>
            <w:color w:val="A4BFA7"/>
            <w:sz w:val="30"/>
            <w:szCs w:val="30"/>
            <w:bdr w:val="none" w:sz="0" w:space="0" w:color="auto" w:frame="1"/>
          </w:rPr>
          <w:t>Cuales</w:t>
        </w:r>
        <w:proofErr w:type="spellEnd"/>
        <w:r w:rsidR="00F41DB5">
          <w:rPr>
            <w:rStyle w:val="lwptocitemlabel"/>
            <w:rFonts w:ascii="Raleway" w:hAnsi="Raleway"/>
            <w:color w:val="A4BFA7"/>
            <w:sz w:val="30"/>
            <w:szCs w:val="30"/>
            <w:bdr w:val="none" w:sz="0" w:space="0" w:color="auto" w:frame="1"/>
          </w:rPr>
          <w:t xml:space="preserve"> son los criterios para una buena señalización?</w:t>
        </w:r>
      </w:hyperlink>
    </w:p>
    <w:p w14:paraId="46ABD3DA" w14:textId="77777777" w:rsidR="00F41DB5" w:rsidRDefault="00000000" w:rsidP="00F41DB5">
      <w:pPr>
        <w:shd w:val="clear" w:color="auto" w:fill="FAFAFA"/>
        <w:spacing w:line="360" w:lineRule="atLeast"/>
        <w:rPr>
          <w:rFonts w:ascii="Raleway" w:hAnsi="Raleway"/>
          <w:color w:val="333333"/>
          <w:sz w:val="30"/>
          <w:szCs w:val="30"/>
        </w:rPr>
      </w:pPr>
      <w:hyperlink r:id="rId8" w:anchor="Como_se_hace_un_proyecto_de_senalizacion_urbana" w:history="1">
        <w:r w:rsidR="00F41DB5">
          <w:rPr>
            <w:rStyle w:val="lwptocitemnumber"/>
            <w:rFonts w:ascii="Raleway" w:hAnsi="Raleway"/>
            <w:color w:val="A4BFA7"/>
            <w:sz w:val="30"/>
            <w:szCs w:val="30"/>
            <w:bdr w:val="none" w:sz="0" w:space="0" w:color="auto" w:frame="1"/>
          </w:rPr>
          <w:t>3.</w:t>
        </w:r>
        <w:r w:rsidR="00F41DB5">
          <w:rPr>
            <w:rStyle w:val="Hipervnculo"/>
            <w:rFonts w:ascii="Raleway" w:hAnsi="Raleway"/>
            <w:color w:val="A4BFA7"/>
            <w:sz w:val="30"/>
            <w:szCs w:val="30"/>
            <w:bdr w:val="none" w:sz="0" w:space="0" w:color="auto" w:frame="1"/>
          </w:rPr>
          <w:t> </w:t>
        </w:r>
        <w:r w:rsidR="00F41DB5">
          <w:rPr>
            <w:rStyle w:val="lwptocitemlabel"/>
            <w:rFonts w:ascii="Raleway" w:hAnsi="Raleway"/>
            <w:color w:val="A4BFA7"/>
            <w:sz w:val="30"/>
            <w:szCs w:val="30"/>
            <w:bdr w:val="none" w:sz="0" w:space="0" w:color="auto" w:frame="1"/>
          </w:rPr>
          <w:t>¿Cómo se hace un proyecto de señalización urbana?</w:t>
        </w:r>
      </w:hyperlink>
    </w:p>
    <w:p w14:paraId="48EB36AD" w14:textId="77777777" w:rsidR="00F41DB5" w:rsidRDefault="00000000" w:rsidP="00F41DB5">
      <w:pPr>
        <w:shd w:val="clear" w:color="auto" w:fill="FAFAFA"/>
        <w:spacing w:line="360" w:lineRule="atLeast"/>
        <w:rPr>
          <w:rFonts w:ascii="Raleway" w:hAnsi="Raleway"/>
          <w:color w:val="333333"/>
          <w:sz w:val="30"/>
          <w:szCs w:val="30"/>
        </w:rPr>
      </w:pPr>
      <w:hyperlink r:id="rId9" w:anchor="Algunas_recomendaciones_finales_para_un_proyecto_de_senalizacion_urbana" w:history="1">
        <w:r w:rsidR="00F41DB5">
          <w:rPr>
            <w:rStyle w:val="lwptocitemnumber"/>
            <w:rFonts w:ascii="Raleway" w:hAnsi="Raleway"/>
            <w:color w:val="A4BFA7"/>
            <w:sz w:val="30"/>
            <w:szCs w:val="30"/>
            <w:bdr w:val="none" w:sz="0" w:space="0" w:color="auto" w:frame="1"/>
          </w:rPr>
          <w:t>4.</w:t>
        </w:r>
        <w:r w:rsidR="00F41DB5">
          <w:rPr>
            <w:rStyle w:val="Hipervnculo"/>
            <w:rFonts w:ascii="Raleway" w:hAnsi="Raleway"/>
            <w:color w:val="A4BFA7"/>
            <w:sz w:val="30"/>
            <w:szCs w:val="30"/>
            <w:bdr w:val="none" w:sz="0" w:space="0" w:color="auto" w:frame="1"/>
          </w:rPr>
          <w:t> </w:t>
        </w:r>
        <w:r w:rsidR="00F41DB5">
          <w:rPr>
            <w:rStyle w:val="lwptocitemlabel"/>
            <w:rFonts w:ascii="Raleway" w:hAnsi="Raleway"/>
            <w:color w:val="A4BFA7"/>
            <w:sz w:val="30"/>
            <w:szCs w:val="30"/>
            <w:bdr w:val="none" w:sz="0" w:space="0" w:color="auto" w:frame="1"/>
          </w:rPr>
          <w:t>Algunas recomendaciones finales para un proyecto de señalización urbana</w:t>
        </w:r>
      </w:hyperlink>
    </w:p>
    <w:p w14:paraId="029D5495" w14:textId="77777777" w:rsidR="00F41DB5" w:rsidRPr="00F41DB5" w:rsidRDefault="00F41DB5" w:rsidP="00F41DB5">
      <w:pPr>
        <w:pStyle w:val="Ttulo2"/>
        <w:shd w:val="clear" w:color="auto" w:fill="FFFFFF"/>
        <w:jc w:val="both"/>
        <w:rPr>
          <w:rFonts w:ascii="Ubuntu" w:hAnsi="Ubuntu"/>
          <w:b w:val="0"/>
          <w:bCs w:val="0"/>
          <w:color w:val="3D5158"/>
          <w:sz w:val="42"/>
          <w:szCs w:val="42"/>
          <w:lang w:val="es-ES"/>
        </w:rPr>
      </w:pPr>
      <w:r w:rsidRPr="00F41DB5">
        <w:rPr>
          <w:rFonts w:ascii="Ubuntu" w:hAnsi="Ubuntu"/>
          <w:color w:val="3D5158"/>
          <w:sz w:val="42"/>
          <w:szCs w:val="42"/>
          <w:lang w:val="es-ES"/>
        </w:rPr>
        <w:t>¿Qué problemas encontramos con la señalización informativa urbana?</w:t>
      </w:r>
    </w:p>
    <w:p w14:paraId="68C2816A" w14:textId="77777777" w:rsidR="00F41DB5" w:rsidRPr="00F41DB5" w:rsidRDefault="00F41DB5" w:rsidP="00F41DB5">
      <w:pPr>
        <w:pStyle w:val="NormalWeb"/>
        <w:shd w:val="clear" w:color="auto" w:fill="FFFFFF"/>
        <w:spacing w:line="360" w:lineRule="atLeast"/>
        <w:jc w:val="both"/>
        <w:rPr>
          <w:rFonts w:ascii="Raleway" w:hAnsi="Raleway"/>
          <w:color w:val="3D5158"/>
          <w:sz w:val="27"/>
          <w:szCs w:val="27"/>
          <w:lang w:val="es-ES"/>
        </w:rPr>
      </w:pPr>
      <w:r w:rsidRPr="00F41DB5">
        <w:rPr>
          <w:rFonts w:ascii="Raleway" w:hAnsi="Raleway"/>
          <w:color w:val="3D5158"/>
          <w:sz w:val="27"/>
          <w:szCs w:val="27"/>
          <w:lang w:val="es-ES"/>
        </w:rPr>
        <w:t> </w:t>
      </w:r>
      <w:r w:rsidRPr="00F41DB5">
        <w:rPr>
          <w:rStyle w:val="Textoennegrita"/>
          <w:rFonts w:ascii="Raleway" w:hAnsi="Raleway"/>
          <w:color w:val="3D5158"/>
          <w:sz w:val="27"/>
          <w:szCs w:val="27"/>
          <w:lang w:val="es-ES"/>
        </w:rPr>
        <w:t>La señalización de orientación debe guiar al conductor</w:t>
      </w:r>
      <w:r w:rsidRPr="00F41DB5">
        <w:rPr>
          <w:rFonts w:ascii="Raleway" w:hAnsi="Raleway"/>
          <w:color w:val="3D5158"/>
          <w:sz w:val="27"/>
          <w:szCs w:val="27"/>
          <w:lang w:val="es-ES"/>
        </w:rPr>
        <w:t> a su destino por el viario más preparado y puede ayudar a gestionar el tráfico, pero no debe ser nunca una distracción para el conductor, </w:t>
      </w:r>
      <w:r w:rsidRPr="00F41DB5">
        <w:rPr>
          <w:rStyle w:val="Textoennegrita"/>
          <w:rFonts w:ascii="Raleway" w:hAnsi="Raleway"/>
          <w:color w:val="3D5158"/>
          <w:sz w:val="27"/>
          <w:szCs w:val="27"/>
          <w:lang w:val="es-ES"/>
        </w:rPr>
        <w:t>requiere un estudio de implantación minucioso</w:t>
      </w:r>
      <w:r w:rsidRPr="00F41DB5">
        <w:rPr>
          <w:rFonts w:ascii="Raleway" w:hAnsi="Raleway"/>
          <w:color w:val="3D5158"/>
          <w:sz w:val="27"/>
          <w:szCs w:val="27"/>
          <w:lang w:val="es-ES"/>
        </w:rPr>
        <w:t> que garantice la seguridad vial.</w:t>
      </w:r>
    </w:p>
    <w:p w14:paraId="08EB9C93" w14:textId="77777777" w:rsidR="00F41DB5" w:rsidRPr="00F41DB5" w:rsidRDefault="00F41DB5" w:rsidP="00F41DB5">
      <w:pPr>
        <w:pStyle w:val="NormalWeb"/>
        <w:shd w:val="clear" w:color="auto" w:fill="FFFFFF"/>
        <w:spacing w:line="360" w:lineRule="atLeast"/>
        <w:jc w:val="both"/>
        <w:rPr>
          <w:rFonts w:ascii="Raleway" w:hAnsi="Raleway"/>
          <w:color w:val="3D5158"/>
          <w:sz w:val="27"/>
          <w:szCs w:val="27"/>
          <w:lang w:val="es-ES"/>
        </w:rPr>
      </w:pPr>
      <w:r w:rsidRPr="00F41DB5">
        <w:rPr>
          <w:rFonts w:ascii="Raleway" w:hAnsi="Raleway"/>
          <w:color w:val="3D5158"/>
          <w:sz w:val="27"/>
          <w:szCs w:val="27"/>
          <w:lang w:val="es-ES"/>
        </w:rPr>
        <w:t> </w:t>
      </w:r>
      <w:r w:rsidRPr="00F41DB5">
        <w:rPr>
          <w:rStyle w:val="Textoennegrita"/>
          <w:rFonts w:ascii="Raleway" w:hAnsi="Raleway"/>
          <w:color w:val="3D5158"/>
          <w:sz w:val="27"/>
          <w:szCs w:val="27"/>
          <w:lang w:val="es-ES"/>
        </w:rPr>
        <w:t>Existen manuales</w:t>
      </w:r>
      <w:r w:rsidRPr="00F41DB5">
        <w:rPr>
          <w:rFonts w:ascii="Raleway" w:hAnsi="Raleway"/>
          <w:color w:val="3D5158"/>
          <w:sz w:val="27"/>
          <w:szCs w:val="27"/>
          <w:lang w:val="es-ES"/>
        </w:rPr>
        <w:t> a nivel autonómico como el “Manual de señalización turística de Andalucía” o recomendaciones, como las de AIMPE, pero </w:t>
      </w:r>
      <w:r w:rsidRPr="00F41DB5">
        <w:rPr>
          <w:rStyle w:val="Textoennegrita"/>
          <w:rFonts w:ascii="Raleway" w:hAnsi="Raleway"/>
          <w:color w:val="3D5158"/>
          <w:sz w:val="27"/>
          <w:szCs w:val="27"/>
          <w:lang w:val="es-ES"/>
        </w:rPr>
        <w:t>resultan insuficientes ya que inciden fundamentalmente en el formato y no tanto en el contenido y criterio de implantación</w:t>
      </w:r>
      <w:r w:rsidRPr="00F41DB5">
        <w:rPr>
          <w:rFonts w:ascii="Raleway" w:hAnsi="Raleway"/>
          <w:color w:val="3D5158"/>
          <w:sz w:val="27"/>
          <w:szCs w:val="27"/>
          <w:lang w:val="es-ES"/>
        </w:rPr>
        <w:t>.</w:t>
      </w:r>
    </w:p>
    <w:p w14:paraId="51E26E72" w14:textId="77777777" w:rsidR="00F41DB5" w:rsidRPr="00F41DB5" w:rsidRDefault="00F41DB5" w:rsidP="00F41DB5">
      <w:pPr>
        <w:pStyle w:val="NormalWeb"/>
        <w:shd w:val="clear" w:color="auto" w:fill="FFFFFF"/>
        <w:spacing w:line="360" w:lineRule="atLeast"/>
        <w:jc w:val="both"/>
        <w:rPr>
          <w:rFonts w:ascii="Raleway" w:hAnsi="Raleway"/>
          <w:color w:val="3D5158"/>
          <w:sz w:val="27"/>
          <w:szCs w:val="27"/>
          <w:lang w:val="es-ES"/>
        </w:rPr>
      </w:pPr>
      <w:r w:rsidRPr="00F41DB5">
        <w:rPr>
          <w:rFonts w:ascii="Raleway" w:hAnsi="Raleway"/>
          <w:color w:val="3D5158"/>
          <w:sz w:val="27"/>
          <w:szCs w:val="27"/>
          <w:lang w:val="es-ES"/>
        </w:rPr>
        <w:t xml:space="preserve">Por </w:t>
      </w:r>
      <w:proofErr w:type="gramStart"/>
      <w:r w:rsidRPr="00F41DB5">
        <w:rPr>
          <w:rFonts w:ascii="Raleway" w:hAnsi="Raleway"/>
          <w:color w:val="3D5158"/>
          <w:sz w:val="27"/>
          <w:szCs w:val="27"/>
          <w:lang w:val="es-ES"/>
        </w:rPr>
        <w:t>tanto</w:t>
      </w:r>
      <w:proofErr w:type="gramEnd"/>
      <w:r w:rsidRPr="00F41DB5">
        <w:rPr>
          <w:rFonts w:ascii="Raleway" w:hAnsi="Raleway"/>
          <w:color w:val="3D5158"/>
          <w:sz w:val="27"/>
          <w:szCs w:val="27"/>
          <w:lang w:val="es-ES"/>
        </w:rPr>
        <w:t xml:space="preserve"> nos planteamos las siguientes preguntas:</w:t>
      </w:r>
    </w:p>
    <w:p w14:paraId="76B3EA58" w14:textId="77777777" w:rsidR="00F41DB5" w:rsidRPr="00F41DB5" w:rsidRDefault="00F41DB5" w:rsidP="00F41DB5">
      <w:pPr>
        <w:pStyle w:val="NormalWeb"/>
        <w:shd w:val="clear" w:color="auto" w:fill="FFFFFF"/>
        <w:spacing w:line="360" w:lineRule="atLeast"/>
        <w:jc w:val="both"/>
        <w:rPr>
          <w:rFonts w:ascii="Raleway" w:hAnsi="Raleway"/>
          <w:color w:val="3D5158"/>
          <w:sz w:val="27"/>
          <w:szCs w:val="27"/>
          <w:lang w:val="es-ES"/>
        </w:rPr>
      </w:pPr>
      <w:r w:rsidRPr="00F41DB5">
        <w:rPr>
          <w:rFonts w:ascii="Raleway" w:hAnsi="Raleway"/>
          <w:color w:val="3D5158"/>
          <w:sz w:val="27"/>
          <w:szCs w:val="27"/>
          <w:lang w:val="es-ES"/>
        </w:rPr>
        <w:t>1. </w:t>
      </w:r>
      <w:r w:rsidRPr="00F41DB5">
        <w:rPr>
          <w:rStyle w:val="Textoennegrita"/>
          <w:rFonts w:ascii="Raleway" w:hAnsi="Raleway"/>
          <w:color w:val="3D5158"/>
          <w:sz w:val="27"/>
          <w:szCs w:val="27"/>
          <w:lang w:val="es-ES"/>
        </w:rPr>
        <w:t xml:space="preserve">¿Qué </w:t>
      </w:r>
      <w:proofErr w:type="gramStart"/>
      <w:r w:rsidRPr="00F41DB5">
        <w:rPr>
          <w:rStyle w:val="Textoennegrita"/>
          <w:rFonts w:ascii="Raleway" w:hAnsi="Raleway"/>
          <w:color w:val="3D5158"/>
          <w:sz w:val="27"/>
          <w:szCs w:val="27"/>
          <w:lang w:val="es-ES"/>
        </w:rPr>
        <w:t>señalizamos?</w:t>
      </w:r>
      <w:r w:rsidRPr="00F41DB5">
        <w:rPr>
          <w:rStyle w:val="Textoennegrita"/>
          <w:rFonts w:ascii="Raleway" w:hAnsi="Raleway"/>
          <w:i/>
          <w:iCs/>
          <w:color w:val="3D5158"/>
          <w:sz w:val="27"/>
          <w:szCs w:val="27"/>
          <w:lang w:val="es-ES"/>
        </w:rPr>
        <w:t>[</w:t>
      </w:r>
      <w:proofErr w:type="spellStart"/>
      <w:proofErr w:type="gramEnd"/>
      <w:r w:rsidRPr="00F41DB5">
        <w:rPr>
          <w:rStyle w:val="Textoennegrita"/>
          <w:rFonts w:ascii="Raleway" w:hAnsi="Raleway"/>
          <w:i/>
          <w:iCs/>
          <w:color w:val="3D5158"/>
          <w:sz w:val="27"/>
          <w:szCs w:val="27"/>
          <w:lang w:val="es-ES"/>
        </w:rPr>
        <w:t>pullquote</w:t>
      </w:r>
      <w:proofErr w:type="spellEnd"/>
      <w:r w:rsidRPr="00F41DB5">
        <w:rPr>
          <w:rStyle w:val="Textoennegrita"/>
          <w:rFonts w:ascii="Raleway" w:hAnsi="Raleway"/>
          <w:i/>
          <w:iCs/>
          <w:color w:val="3D5158"/>
          <w:sz w:val="27"/>
          <w:szCs w:val="27"/>
          <w:lang w:val="es-ES"/>
        </w:rPr>
        <w:t xml:space="preserve"> </w:t>
      </w:r>
      <w:proofErr w:type="spellStart"/>
      <w:r w:rsidRPr="00F41DB5">
        <w:rPr>
          <w:rStyle w:val="Textoennegrita"/>
          <w:rFonts w:ascii="Raleway" w:hAnsi="Raleway"/>
          <w:i/>
          <w:iCs/>
          <w:color w:val="3D5158"/>
          <w:sz w:val="27"/>
          <w:szCs w:val="27"/>
          <w:lang w:val="es-ES"/>
        </w:rPr>
        <w:t>align</w:t>
      </w:r>
      <w:proofErr w:type="spellEnd"/>
      <w:r w:rsidRPr="00F41DB5">
        <w:rPr>
          <w:rStyle w:val="Textoennegrita"/>
          <w:rFonts w:ascii="Raleway" w:hAnsi="Raleway"/>
          <w:i/>
          <w:iCs/>
          <w:color w:val="3D5158"/>
          <w:sz w:val="27"/>
          <w:szCs w:val="27"/>
          <w:lang w:val="es-ES"/>
        </w:rPr>
        <w:t>=»</w:t>
      </w:r>
      <w:proofErr w:type="spellStart"/>
      <w:r w:rsidRPr="00F41DB5">
        <w:rPr>
          <w:rStyle w:val="Textoennegrita"/>
          <w:rFonts w:ascii="Raleway" w:hAnsi="Raleway"/>
          <w:i/>
          <w:iCs/>
          <w:color w:val="3D5158"/>
          <w:sz w:val="27"/>
          <w:szCs w:val="27"/>
          <w:lang w:val="es-ES"/>
        </w:rPr>
        <w:t>right</w:t>
      </w:r>
      <w:proofErr w:type="spellEnd"/>
      <w:r w:rsidRPr="00F41DB5">
        <w:rPr>
          <w:rStyle w:val="Textoennegrita"/>
          <w:rFonts w:ascii="Raleway" w:hAnsi="Raleway"/>
          <w:i/>
          <w:iCs/>
          <w:color w:val="3D5158"/>
          <w:sz w:val="27"/>
          <w:szCs w:val="27"/>
          <w:lang w:val="es-ES"/>
        </w:rPr>
        <w:t>»]No solo vale para orientar e informar, sino que así ayuda a reducir problemas de tráfico, por eso es tan importante.[/</w:t>
      </w:r>
      <w:proofErr w:type="spellStart"/>
      <w:r w:rsidRPr="00F41DB5">
        <w:rPr>
          <w:rStyle w:val="Textoennegrita"/>
          <w:rFonts w:ascii="Raleway" w:hAnsi="Raleway"/>
          <w:i/>
          <w:iCs/>
          <w:color w:val="3D5158"/>
          <w:sz w:val="27"/>
          <w:szCs w:val="27"/>
          <w:lang w:val="es-ES"/>
        </w:rPr>
        <w:t>pullquote</w:t>
      </w:r>
      <w:proofErr w:type="spellEnd"/>
      <w:r w:rsidRPr="00F41DB5">
        <w:rPr>
          <w:rStyle w:val="Textoennegrita"/>
          <w:rFonts w:ascii="Raleway" w:hAnsi="Raleway"/>
          <w:i/>
          <w:iCs/>
          <w:color w:val="3D5158"/>
          <w:sz w:val="27"/>
          <w:szCs w:val="27"/>
          <w:lang w:val="es-ES"/>
        </w:rPr>
        <w:t>]</w:t>
      </w:r>
    </w:p>
    <w:p w14:paraId="6F32377D" w14:textId="77777777" w:rsidR="00F41DB5" w:rsidRPr="00F41DB5" w:rsidRDefault="00F41DB5" w:rsidP="00F41DB5">
      <w:pPr>
        <w:pStyle w:val="NormalWeb"/>
        <w:shd w:val="clear" w:color="auto" w:fill="FFFFFF"/>
        <w:spacing w:line="360" w:lineRule="atLeast"/>
        <w:jc w:val="both"/>
        <w:rPr>
          <w:rFonts w:ascii="Raleway" w:hAnsi="Raleway"/>
          <w:color w:val="3D5158"/>
          <w:sz w:val="27"/>
          <w:szCs w:val="27"/>
          <w:lang w:val="es-ES"/>
        </w:rPr>
      </w:pPr>
      <w:r w:rsidRPr="00F41DB5">
        <w:rPr>
          <w:rFonts w:ascii="Raleway" w:hAnsi="Raleway"/>
          <w:color w:val="3D5158"/>
          <w:sz w:val="27"/>
          <w:szCs w:val="27"/>
          <w:lang w:val="es-ES"/>
        </w:rPr>
        <w:t>2. </w:t>
      </w:r>
      <w:r w:rsidRPr="00F41DB5">
        <w:rPr>
          <w:rStyle w:val="Textoennegrita"/>
          <w:rFonts w:ascii="Raleway" w:hAnsi="Raleway"/>
          <w:color w:val="3D5158"/>
          <w:sz w:val="27"/>
          <w:szCs w:val="27"/>
          <w:lang w:val="es-ES"/>
        </w:rPr>
        <w:t>¿Dónde colocamos esas señales?</w:t>
      </w:r>
    </w:p>
    <w:p w14:paraId="7487AA9F" w14:textId="77777777" w:rsidR="00F41DB5" w:rsidRPr="00F41DB5" w:rsidRDefault="00F41DB5" w:rsidP="00F41DB5">
      <w:pPr>
        <w:pStyle w:val="NormalWeb"/>
        <w:shd w:val="clear" w:color="auto" w:fill="FFFFFF"/>
        <w:spacing w:line="360" w:lineRule="atLeast"/>
        <w:jc w:val="both"/>
        <w:rPr>
          <w:rFonts w:ascii="Raleway" w:hAnsi="Raleway"/>
          <w:color w:val="3D5158"/>
          <w:sz w:val="27"/>
          <w:szCs w:val="27"/>
          <w:lang w:val="es-ES"/>
        </w:rPr>
      </w:pPr>
      <w:r w:rsidRPr="00F41DB5">
        <w:rPr>
          <w:rFonts w:ascii="Raleway" w:hAnsi="Raleway"/>
          <w:color w:val="3D5158"/>
          <w:sz w:val="27"/>
          <w:szCs w:val="27"/>
          <w:lang w:val="es-ES"/>
        </w:rPr>
        <w:t xml:space="preserve">Lo primero </w:t>
      </w:r>
      <w:proofErr w:type="gramStart"/>
      <w:r w:rsidRPr="00F41DB5">
        <w:rPr>
          <w:rFonts w:ascii="Raleway" w:hAnsi="Raleway"/>
          <w:color w:val="3D5158"/>
          <w:sz w:val="27"/>
          <w:szCs w:val="27"/>
          <w:lang w:val="es-ES"/>
        </w:rPr>
        <w:t>es  ver</w:t>
      </w:r>
      <w:proofErr w:type="gramEnd"/>
      <w:r w:rsidRPr="00F41DB5">
        <w:rPr>
          <w:rFonts w:ascii="Raleway" w:hAnsi="Raleway"/>
          <w:color w:val="3D5158"/>
          <w:sz w:val="27"/>
          <w:szCs w:val="27"/>
          <w:lang w:val="es-ES"/>
        </w:rPr>
        <w:t xml:space="preserve"> para qué sirve (Abadía y </w:t>
      </w:r>
      <w:proofErr w:type="spellStart"/>
      <w:r w:rsidRPr="00F41DB5">
        <w:rPr>
          <w:rFonts w:ascii="Raleway" w:hAnsi="Raleway"/>
          <w:color w:val="3D5158"/>
          <w:sz w:val="27"/>
          <w:szCs w:val="27"/>
          <w:lang w:val="es-ES"/>
        </w:rPr>
        <w:t>Ballbé</w:t>
      </w:r>
      <w:proofErr w:type="spellEnd"/>
      <w:r w:rsidRPr="00F41DB5">
        <w:rPr>
          <w:rFonts w:ascii="Raleway" w:hAnsi="Raleway"/>
          <w:color w:val="3D5158"/>
          <w:sz w:val="27"/>
          <w:szCs w:val="27"/>
          <w:lang w:val="es-ES"/>
        </w:rPr>
        <w:t>, 2001):</w:t>
      </w:r>
    </w:p>
    <w:p w14:paraId="13A98B7A" w14:textId="77777777" w:rsidR="00F41DB5" w:rsidRPr="00F41DB5" w:rsidRDefault="00F41DB5" w:rsidP="00F41DB5">
      <w:pPr>
        <w:pStyle w:val="NormalWeb"/>
        <w:shd w:val="clear" w:color="auto" w:fill="FFFFFF"/>
        <w:spacing w:line="360" w:lineRule="atLeast"/>
        <w:jc w:val="both"/>
        <w:rPr>
          <w:rFonts w:ascii="Raleway" w:hAnsi="Raleway"/>
          <w:color w:val="3D5158"/>
          <w:sz w:val="27"/>
          <w:szCs w:val="27"/>
          <w:lang w:val="es-ES"/>
        </w:rPr>
      </w:pPr>
      <w:r w:rsidRPr="00F41DB5">
        <w:rPr>
          <w:rFonts w:ascii="Raleway" w:hAnsi="Raleway"/>
          <w:color w:val="3D5158"/>
          <w:sz w:val="27"/>
          <w:szCs w:val="27"/>
          <w:lang w:val="es-ES"/>
        </w:rPr>
        <w:lastRenderedPageBreak/>
        <w:t> “</w:t>
      </w:r>
      <w:r w:rsidRPr="00F41DB5">
        <w:rPr>
          <w:rStyle w:val="Textoennegrita"/>
          <w:rFonts w:ascii="Raleway" w:hAnsi="Raleway"/>
          <w:color w:val="3D5158"/>
          <w:sz w:val="27"/>
          <w:szCs w:val="27"/>
          <w:lang w:val="es-ES"/>
        </w:rPr>
        <w:t>La señalización vertical de orientación urbana</w:t>
      </w:r>
      <w:r w:rsidRPr="00F41DB5">
        <w:rPr>
          <w:rFonts w:ascii="Raleway" w:hAnsi="Raleway"/>
          <w:color w:val="3D5158"/>
          <w:sz w:val="27"/>
          <w:szCs w:val="27"/>
          <w:lang w:val="es-ES"/>
        </w:rPr>
        <w:t> constituye un instrumento fundamental para guiar a los conductores hacia sus destinos por las vías más “adecuadas”.</w:t>
      </w:r>
    </w:p>
    <w:p w14:paraId="6A588895" w14:textId="77777777" w:rsidR="00F41DB5" w:rsidRPr="00F41DB5" w:rsidRDefault="00F41DB5" w:rsidP="00F41DB5">
      <w:pPr>
        <w:pStyle w:val="NormalWeb"/>
        <w:shd w:val="clear" w:color="auto" w:fill="FFFFFF"/>
        <w:spacing w:line="360" w:lineRule="atLeast"/>
        <w:jc w:val="both"/>
        <w:rPr>
          <w:rFonts w:ascii="Raleway" w:hAnsi="Raleway"/>
          <w:color w:val="3D5158"/>
          <w:sz w:val="27"/>
          <w:szCs w:val="27"/>
          <w:lang w:val="es-ES"/>
        </w:rPr>
      </w:pPr>
      <w:r w:rsidRPr="00F41DB5">
        <w:rPr>
          <w:rFonts w:ascii="Raleway" w:hAnsi="Raleway"/>
          <w:color w:val="3D5158"/>
          <w:sz w:val="27"/>
          <w:szCs w:val="27"/>
          <w:lang w:val="es-ES"/>
        </w:rPr>
        <w:t>Es también un </w:t>
      </w:r>
      <w:r w:rsidRPr="00F41DB5">
        <w:rPr>
          <w:rStyle w:val="Textoennegrita"/>
          <w:rFonts w:ascii="Raleway" w:hAnsi="Raleway"/>
          <w:color w:val="3D5158"/>
          <w:sz w:val="27"/>
          <w:szCs w:val="27"/>
          <w:lang w:val="es-ES"/>
        </w:rPr>
        <w:t xml:space="preserve">instrumento estratégico de gestión del </w:t>
      </w:r>
      <w:proofErr w:type="spellStart"/>
      <w:proofErr w:type="gramStart"/>
      <w:r w:rsidRPr="00F41DB5">
        <w:rPr>
          <w:rStyle w:val="Textoennegrita"/>
          <w:rFonts w:ascii="Raleway" w:hAnsi="Raleway"/>
          <w:color w:val="3D5158"/>
          <w:sz w:val="27"/>
          <w:szCs w:val="27"/>
          <w:lang w:val="es-ES"/>
        </w:rPr>
        <w:t>tráfico</w:t>
      </w:r>
      <w:r w:rsidRPr="00F41DB5">
        <w:rPr>
          <w:rFonts w:ascii="Raleway" w:hAnsi="Raleway"/>
          <w:color w:val="3D5158"/>
          <w:sz w:val="27"/>
          <w:szCs w:val="27"/>
          <w:lang w:val="es-ES"/>
        </w:rPr>
        <w:t>,una</w:t>
      </w:r>
      <w:proofErr w:type="spellEnd"/>
      <w:proofErr w:type="gramEnd"/>
      <w:r w:rsidRPr="00F41DB5">
        <w:rPr>
          <w:rFonts w:ascii="Raleway" w:hAnsi="Raleway"/>
          <w:color w:val="3D5158"/>
          <w:sz w:val="27"/>
          <w:szCs w:val="27"/>
          <w:lang w:val="es-ES"/>
        </w:rPr>
        <w:t xml:space="preserve"> inmejorable tarjeta de presentación del municipio, y por supuesto es una parte del mobiliario urbano que, si no está adecuadamente insertada, puede provocar distracciones”.</w:t>
      </w:r>
    </w:p>
    <w:p w14:paraId="617C9DFC" w14:textId="77777777" w:rsidR="00F41DB5" w:rsidRPr="00F41DB5" w:rsidRDefault="00F41DB5" w:rsidP="00F41DB5">
      <w:pPr>
        <w:pStyle w:val="Ttulo2"/>
        <w:shd w:val="clear" w:color="auto" w:fill="FFFFFF"/>
        <w:jc w:val="both"/>
        <w:rPr>
          <w:rFonts w:ascii="Ubuntu" w:hAnsi="Ubuntu"/>
          <w:b w:val="0"/>
          <w:bCs w:val="0"/>
          <w:color w:val="3D5158"/>
          <w:sz w:val="42"/>
          <w:szCs w:val="42"/>
          <w:lang w:val="es-ES"/>
        </w:rPr>
      </w:pPr>
      <w:r w:rsidRPr="00F41DB5">
        <w:rPr>
          <w:rFonts w:ascii="Ubuntu" w:hAnsi="Ubuntu"/>
          <w:color w:val="3D5158"/>
          <w:sz w:val="42"/>
          <w:szCs w:val="42"/>
          <w:lang w:val="es-ES"/>
        </w:rPr>
        <w:t>¿</w:t>
      </w:r>
      <w:proofErr w:type="spellStart"/>
      <w:r w:rsidRPr="00F41DB5">
        <w:rPr>
          <w:rFonts w:ascii="Ubuntu" w:hAnsi="Ubuntu"/>
          <w:color w:val="3D5158"/>
          <w:sz w:val="42"/>
          <w:szCs w:val="42"/>
          <w:lang w:val="es-ES"/>
        </w:rPr>
        <w:t>Cuales</w:t>
      </w:r>
      <w:proofErr w:type="spellEnd"/>
      <w:r w:rsidRPr="00F41DB5">
        <w:rPr>
          <w:rFonts w:ascii="Ubuntu" w:hAnsi="Ubuntu"/>
          <w:color w:val="3D5158"/>
          <w:sz w:val="42"/>
          <w:szCs w:val="42"/>
          <w:lang w:val="es-ES"/>
        </w:rPr>
        <w:t xml:space="preserve"> son los criterios para una buena señalización?</w:t>
      </w:r>
    </w:p>
    <w:p w14:paraId="04C5AEEF" w14:textId="77777777" w:rsidR="00F41DB5" w:rsidRPr="00F41DB5" w:rsidRDefault="00F41DB5" w:rsidP="00F41DB5">
      <w:pPr>
        <w:pStyle w:val="NormalWeb"/>
        <w:shd w:val="clear" w:color="auto" w:fill="FFFFFF"/>
        <w:spacing w:line="360" w:lineRule="atLeast"/>
        <w:jc w:val="both"/>
        <w:rPr>
          <w:rFonts w:ascii="Raleway" w:hAnsi="Raleway"/>
          <w:color w:val="3D5158"/>
          <w:sz w:val="27"/>
          <w:szCs w:val="27"/>
          <w:lang w:val="es-ES"/>
        </w:rPr>
      </w:pPr>
      <w:r w:rsidRPr="00F41DB5">
        <w:rPr>
          <w:rFonts w:ascii="Raleway" w:hAnsi="Raleway"/>
          <w:b/>
          <w:bCs/>
          <w:color w:val="3D5158"/>
          <w:sz w:val="27"/>
          <w:szCs w:val="27"/>
          <w:lang w:val="es-ES"/>
        </w:rPr>
        <w:t> </w:t>
      </w:r>
      <w:r w:rsidRPr="00F41DB5">
        <w:rPr>
          <w:rFonts w:ascii="Raleway" w:hAnsi="Raleway"/>
          <w:color w:val="3D5158"/>
          <w:sz w:val="27"/>
          <w:szCs w:val="27"/>
          <w:lang w:val="es-ES"/>
        </w:rPr>
        <w:t>En el año 2005 el RACC realiza la “</w:t>
      </w:r>
      <w:r w:rsidRPr="00F41DB5">
        <w:rPr>
          <w:rStyle w:val="Textoennegrita"/>
          <w:rFonts w:ascii="Raleway" w:hAnsi="Raleway"/>
          <w:color w:val="3D5158"/>
          <w:sz w:val="27"/>
          <w:szCs w:val="27"/>
          <w:lang w:val="es-ES"/>
        </w:rPr>
        <w:t>1ª Encuesta europea de señalización</w:t>
      </w:r>
      <w:r w:rsidRPr="00F41DB5">
        <w:rPr>
          <w:rFonts w:ascii="Raleway" w:hAnsi="Raleway"/>
          <w:color w:val="3D5158"/>
          <w:sz w:val="27"/>
          <w:szCs w:val="27"/>
          <w:lang w:val="es-ES"/>
        </w:rPr>
        <w:t>” a 12.000 personas. De los resultados obtenidos se pueden identificar </w:t>
      </w:r>
      <w:r w:rsidRPr="00F41DB5">
        <w:rPr>
          <w:rStyle w:val="Textoennegrita"/>
          <w:rFonts w:ascii="Raleway" w:hAnsi="Raleway"/>
          <w:color w:val="3D5158"/>
          <w:sz w:val="27"/>
          <w:szCs w:val="27"/>
          <w:lang w:val="es-ES"/>
        </w:rPr>
        <w:t>los siguientes problemas</w:t>
      </w:r>
      <w:r w:rsidRPr="00F41DB5">
        <w:rPr>
          <w:rFonts w:ascii="Raleway" w:hAnsi="Raleway"/>
          <w:color w:val="3D5158"/>
          <w:sz w:val="27"/>
          <w:szCs w:val="27"/>
          <w:lang w:val="es-ES"/>
        </w:rPr>
        <w:t> tal y como se puede observar en la figura 1:</w:t>
      </w:r>
    </w:p>
    <w:p w14:paraId="2ED4A6E5" w14:textId="1F89A827" w:rsidR="00F41DB5" w:rsidRPr="00F41DB5" w:rsidRDefault="00F41DB5" w:rsidP="00F41DB5">
      <w:pPr>
        <w:pStyle w:val="NormalWeb"/>
        <w:shd w:val="clear" w:color="auto" w:fill="FFFFFF"/>
        <w:spacing w:line="360" w:lineRule="atLeast"/>
        <w:jc w:val="center"/>
        <w:rPr>
          <w:rFonts w:ascii="Raleway" w:hAnsi="Raleway"/>
          <w:color w:val="3D5158"/>
          <w:sz w:val="27"/>
          <w:szCs w:val="27"/>
          <w:lang w:val="es-ES"/>
        </w:rPr>
      </w:pPr>
      <w:r>
        <w:rPr>
          <w:rFonts w:ascii="Raleway" w:hAnsi="Raleway"/>
          <w:noProof/>
          <w:color w:val="0000FF"/>
          <w:sz w:val="27"/>
          <w:szCs w:val="27"/>
        </w:rPr>
        <w:drawing>
          <wp:inline distT="0" distB="0" distL="0" distR="0" wp14:anchorId="467D832B" wp14:editId="45A329DC">
            <wp:extent cx="5608320" cy="2118360"/>
            <wp:effectExtent l="0" t="0" r="0" b="0"/>
            <wp:docPr id="869192977" name="Imagen 8" descr="post mar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 mar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320" cy="2118360"/>
                    </a:xfrm>
                    <a:prstGeom prst="rect">
                      <a:avLst/>
                    </a:prstGeom>
                    <a:noFill/>
                    <a:ln>
                      <a:noFill/>
                    </a:ln>
                  </pic:spPr>
                </pic:pic>
              </a:graphicData>
            </a:graphic>
          </wp:inline>
        </w:drawing>
      </w:r>
      <w:r w:rsidRPr="00F41DB5">
        <w:rPr>
          <w:rStyle w:val="nfasis"/>
          <w:rFonts w:ascii="Raleway" w:hAnsi="Raleway"/>
          <w:color w:val="999999"/>
          <w:sz w:val="27"/>
          <w:szCs w:val="27"/>
          <w:lang w:val="es-ES"/>
        </w:rPr>
        <w:t>Figura 1 – Resultados de la “1ª Encuesta europea de señalización” RACC 2005</w:t>
      </w:r>
    </w:p>
    <w:p w14:paraId="2F136F24" w14:textId="77777777" w:rsidR="00F41DB5" w:rsidRDefault="00F41DB5" w:rsidP="00F41DB5">
      <w:pPr>
        <w:numPr>
          <w:ilvl w:val="0"/>
          <w:numId w:val="1"/>
        </w:numPr>
        <w:spacing w:before="100" w:beforeAutospacing="1" w:after="100" w:afterAutospacing="1" w:line="360" w:lineRule="atLeast"/>
        <w:textAlignment w:val="baseline"/>
        <w:rPr>
          <w:rFonts w:ascii="Raleway" w:hAnsi="Raleway"/>
          <w:color w:val="3D5158"/>
          <w:sz w:val="27"/>
          <w:szCs w:val="27"/>
        </w:rPr>
      </w:pPr>
      <w:r>
        <w:rPr>
          <w:rStyle w:val="Textoennegrita"/>
          <w:rFonts w:ascii="Raleway" w:hAnsi="Raleway"/>
          <w:color w:val="3D5158"/>
          <w:sz w:val="27"/>
          <w:szCs w:val="27"/>
        </w:rPr>
        <w:t>Exceso de señalización.</w:t>
      </w:r>
      <w:r>
        <w:rPr>
          <w:rFonts w:ascii="Raleway" w:hAnsi="Raleway"/>
          <w:color w:val="3D5158"/>
          <w:sz w:val="27"/>
          <w:szCs w:val="27"/>
        </w:rPr>
        <w:t> Es uno de los factores que los usuarios señalan como causante de distracciones.</w:t>
      </w:r>
    </w:p>
    <w:p w14:paraId="179B8AA7" w14:textId="77777777" w:rsidR="00F41DB5" w:rsidRDefault="00F41DB5" w:rsidP="00F41DB5">
      <w:pPr>
        <w:numPr>
          <w:ilvl w:val="0"/>
          <w:numId w:val="1"/>
        </w:numPr>
        <w:spacing w:before="100" w:beforeAutospacing="1" w:after="100" w:afterAutospacing="1" w:line="360" w:lineRule="atLeast"/>
        <w:textAlignment w:val="baseline"/>
        <w:rPr>
          <w:rFonts w:ascii="Raleway" w:hAnsi="Raleway"/>
          <w:color w:val="3D5158"/>
          <w:sz w:val="27"/>
          <w:szCs w:val="27"/>
        </w:rPr>
      </w:pPr>
      <w:r>
        <w:rPr>
          <w:rStyle w:val="Textoennegrita"/>
          <w:rFonts w:ascii="Raleway" w:hAnsi="Raleway"/>
          <w:color w:val="3D5158"/>
          <w:sz w:val="27"/>
          <w:szCs w:val="27"/>
        </w:rPr>
        <w:t>Discontinuidad en la señalización del itinerario:</w:t>
      </w:r>
      <w:r>
        <w:rPr>
          <w:rFonts w:ascii="Raleway" w:hAnsi="Raleway"/>
          <w:color w:val="3D5158"/>
          <w:sz w:val="27"/>
          <w:szCs w:val="27"/>
        </w:rPr>
        <w:t> Falta de señales en los puntos de decisión.</w:t>
      </w:r>
    </w:p>
    <w:p w14:paraId="4522E296" w14:textId="77777777" w:rsidR="00F41DB5" w:rsidRDefault="00F41DB5" w:rsidP="00F41DB5">
      <w:pPr>
        <w:numPr>
          <w:ilvl w:val="0"/>
          <w:numId w:val="1"/>
        </w:numPr>
        <w:spacing w:before="100" w:beforeAutospacing="1" w:after="100" w:afterAutospacing="1" w:line="360" w:lineRule="atLeast"/>
        <w:textAlignment w:val="baseline"/>
        <w:rPr>
          <w:rFonts w:ascii="Raleway" w:hAnsi="Raleway"/>
          <w:color w:val="3D5158"/>
          <w:sz w:val="27"/>
          <w:szCs w:val="27"/>
        </w:rPr>
      </w:pPr>
      <w:r>
        <w:rPr>
          <w:rFonts w:ascii="Raleway" w:hAnsi="Raleway"/>
          <w:color w:val="3D5158"/>
          <w:sz w:val="27"/>
          <w:szCs w:val="27"/>
        </w:rPr>
        <w:t>Falta de visibilidad: Señales situadas en puntos de poca visibilidad o en mal estado</w:t>
      </w:r>
    </w:p>
    <w:p w14:paraId="665B7DFD" w14:textId="77777777" w:rsidR="00F41DB5" w:rsidRDefault="00F41DB5" w:rsidP="00F41DB5">
      <w:pPr>
        <w:numPr>
          <w:ilvl w:val="0"/>
          <w:numId w:val="1"/>
        </w:numPr>
        <w:spacing w:before="100" w:beforeAutospacing="1" w:after="100" w:afterAutospacing="1" w:line="360" w:lineRule="atLeast"/>
        <w:textAlignment w:val="baseline"/>
        <w:rPr>
          <w:rFonts w:ascii="Raleway" w:hAnsi="Raleway"/>
          <w:color w:val="3D5158"/>
          <w:sz w:val="27"/>
          <w:szCs w:val="27"/>
        </w:rPr>
      </w:pPr>
      <w:r>
        <w:rPr>
          <w:rStyle w:val="Textoennegrita"/>
          <w:rFonts w:ascii="Raleway" w:hAnsi="Raleway"/>
          <w:color w:val="3D5158"/>
          <w:sz w:val="27"/>
          <w:szCs w:val="27"/>
        </w:rPr>
        <w:t>Disparidad en la forma de transmitir los mensajes:</w:t>
      </w:r>
      <w:r>
        <w:rPr>
          <w:rFonts w:ascii="Raleway" w:hAnsi="Raleway"/>
          <w:color w:val="3D5158"/>
          <w:sz w:val="27"/>
          <w:szCs w:val="27"/>
        </w:rPr>
        <w:t> Heterogéneos tamaños, colores y formas que dificultan su comprensión.</w:t>
      </w:r>
    </w:p>
    <w:p w14:paraId="5EFD4985" w14:textId="77777777" w:rsidR="00F41DB5" w:rsidRDefault="00F41DB5" w:rsidP="00F41DB5">
      <w:pPr>
        <w:numPr>
          <w:ilvl w:val="0"/>
          <w:numId w:val="1"/>
        </w:numPr>
        <w:spacing w:before="100" w:beforeAutospacing="1" w:after="100" w:afterAutospacing="1" w:line="360" w:lineRule="atLeast"/>
        <w:textAlignment w:val="baseline"/>
        <w:rPr>
          <w:rFonts w:ascii="Raleway" w:hAnsi="Raleway"/>
          <w:color w:val="3D5158"/>
          <w:sz w:val="27"/>
          <w:szCs w:val="27"/>
        </w:rPr>
      </w:pPr>
      <w:r>
        <w:rPr>
          <w:rStyle w:val="Textoennegrita"/>
          <w:rFonts w:ascii="Raleway" w:hAnsi="Raleway"/>
          <w:color w:val="3D5158"/>
          <w:sz w:val="27"/>
          <w:szCs w:val="27"/>
        </w:rPr>
        <w:t>Falta de veracidad de la información transmitida.</w:t>
      </w:r>
    </w:p>
    <w:p w14:paraId="35FA61C3" w14:textId="77777777" w:rsidR="00F41DB5" w:rsidRPr="00F41DB5" w:rsidRDefault="00F41DB5" w:rsidP="00F41DB5">
      <w:pPr>
        <w:pStyle w:val="NormalWeb"/>
        <w:shd w:val="clear" w:color="auto" w:fill="FFFFFF"/>
        <w:spacing w:line="360" w:lineRule="atLeast"/>
        <w:jc w:val="both"/>
        <w:rPr>
          <w:rFonts w:ascii="Raleway" w:hAnsi="Raleway"/>
          <w:color w:val="3D5158"/>
          <w:sz w:val="27"/>
          <w:szCs w:val="27"/>
          <w:lang w:val="es-ES"/>
        </w:rPr>
      </w:pPr>
      <w:r w:rsidRPr="00F41DB5">
        <w:rPr>
          <w:rFonts w:ascii="Raleway" w:hAnsi="Raleway"/>
          <w:color w:val="3D5158"/>
          <w:sz w:val="27"/>
          <w:szCs w:val="27"/>
          <w:lang w:val="es-ES"/>
        </w:rPr>
        <w:lastRenderedPageBreak/>
        <w:t>A partir de estas encuestas y otros estudios realizados, la fundación RACC elabora el documento “Criterios de movilidad: Señalización de orientación en las ciudades: la perspectiva del conductor”.</w:t>
      </w:r>
    </w:p>
    <w:p w14:paraId="618545A3" w14:textId="77777777" w:rsidR="00F41DB5" w:rsidRPr="00F41DB5" w:rsidRDefault="00F41DB5" w:rsidP="00F41DB5">
      <w:pPr>
        <w:pStyle w:val="NormalWeb"/>
        <w:shd w:val="clear" w:color="auto" w:fill="FFFFFF"/>
        <w:spacing w:line="360" w:lineRule="atLeast"/>
        <w:jc w:val="both"/>
        <w:rPr>
          <w:rFonts w:ascii="Raleway" w:hAnsi="Raleway"/>
          <w:color w:val="3D5158"/>
          <w:sz w:val="27"/>
          <w:szCs w:val="27"/>
          <w:lang w:val="es-ES"/>
        </w:rPr>
      </w:pPr>
      <w:r w:rsidRPr="00F41DB5">
        <w:rPr>
          <w:rFonts w:ascii="Raleway" w:hAnsi="Raleway"/>
          <w:color w:val="3D5158"/>
          <w:sz w:val="27"/>
          <w:szCs w:val="27"/>
          <w:lang w:val="es-ES"/>
        </w:rPr>
        <w:t>Este documento quiere aportar orientaciones que cubran los aspectos menos normalizados, concretamente, los que se refieren a lo que se debe señalizar y dónde.</w:t>
      </w:r>
    </w:p>
    <w:p w14:paraId="50CD6936" w14:textId="77777777" w:rsidR="00F41DB5" w:rsidRPr="00F41DB5" w:rsidRDefault="00F41DB5" w:rsidP="00F41DB5">
      <w:pPr>
        <w:pStyle w:val="NormalWeb"/>
        <w:shd w:val="clear" w:color="auto" w:fill="FFFFFF"/>
        <w:spacing w:line="360" w:lineRule="atLeast"/>
        <w:jc w:val="both"/>
        <w:rPr>
          <w:rFonts w:ascii="Raleway" w:hAnsi="Raleway"/>
          <w:color w:val="3D5158"/>
          <w:sz w:val="27"/>
          <w:szCs w:val="27"/>
          <w:lang w:val="es-ES"/>
        </w:rPr>
      </w:pPr>
      <w:r w:rsidRPr="00F41DB5">
        <w:rPr>
          <w:rStyle w:val="Textoennegrita"/>
          <w:rFonts w:ascii="Raleway" w:hAnsi="Raleway"/>
          <w:color w:val="3D5158"/>
          <w:sz w:val="27"/>
          <w:szCs w:val="27"/>
          <w:lang w:val="es-ES"/>
        </w:rPr>
        <w:t>Los criterios de señalización empleados se basan en los principales problemas que presenta la señalización de muchas ciudades:</w:t>
      </w:r>
    </w:p>
    <w:p w14:paraId="734A2524" w14:textId="77777777" w:rsidR="00F41DB5" w:rsidRDefault="00F41DB5" w:rsidP="00F41DB5">
      <w:pPr>
        <w:pStyle w:val="NormalWeb"/>
        <w:shd w:val="clear" w:color="auto" w:fill="FFFFFF"/>
        <w:spacing w:line="360" w:lineRule="atLeast"/>
        <w:jc w:val="center"/>
        <w:rPr>
          <w:rFonts w:ascii="Raleway" w:hAnsi="Raleway"/>
          <w:color w:val="3D5158"/>
          <w:sz w:val="27"/>
          <w:szCs w:val="27"/>
        </w:rPr>
      </w:pPr>
      <w:r>
        <w:rPr>
          <w:rFonts w:ascii="Raleway" w:hAnsi="Raleway"/>
          <w:color w:val="3D5158"/>
          <w:sz w:val="27"/>
          <w:szCs w:val="27"/>
        </w:rPr>
        <w:t>[</w:t>
      </w:r>
      <w:proofErr w:type="spellStart"/>
      <w:r>
        <w:rPr>
          <w:rFonts w:ascii="Raleway" w:hAnsi="Raleway"/>
          <w:color w:val="3D5158"/>
          <w:sz w:val="27"/>
          <w:szCs w:val="27"/>
        </w:rPr>
        <w:t>custom_table</w:t>
      </w:r>
      <w:proofErr w:type="spellEnd"/>
      <w:r>
        <w:rPr>
          <w:rFonts w:ascii="Raleway" w:hAnsi="Raleway"/>
          <w:color w:val="3D5158"/>
          <w:sz w:val="27"/>
          <w:szCs w:val="27"/>
        </w:rPr>
        <w:t xml:space="preserve"> style=»2″]</w:t>
      </w:r>
    </w:p>
    <w:tbl>
      <w:tblPr>
        <w:tblW w:w="13500" w:type="dxa"/>
        <w:tblInd w:w="-1440" w:type="dxa"/>
        <w:tblCellMar>
          <w:left w:w="0" w:type="dxa"/>
          <w:right w:w="0" w:type="dxa"/>
        </w:tblCellMar>
        <w:tblLook w:val="04A0" w:firstRow="1" w:lastRow="0" w:firstColumn="1" w:lastColumn="0" w:noHBand="0" w:noVBand="1"/>
      </w:tblPr>
      <w:tblGrid>
        <w:gridCol w:w="9061"/>
        <w:gridCol w:w="4439"/>
      </w:tblGrid>
      <w:tr w:rsidR="00F41DB5" w14:paraId="7D0D3B71" w14:textId="77777777" w:rsidTr="00F41DB5">
        <w:trPr>
          <w:trHeight w:val="252"/>
        </w:trPr>
        <w:tc>
          <w:tcPr>
            <w:tcW w:w="9061" w:type="dxa"/>
            <w:shd w:val="clear" w:color="auto" w:fill="auto"/>
            <w:tcMar>
              <w:top w:w="225" w:type="dxa"/>
              <w:left w:w="225" w:type="dxa"/>
              <w:bottom w:w="225" w:type="dxa"/>
              <w:right w:w="225" w:type="dxa"/>
            </w:tcMar>
            <w:hideMark/>
          </w:tcPr>
          <w:p w14:paraId="7E7FBED3" w14:textId="77777777" w:rsidR="00F41DB5" w:rsidRDefault="00F41DB5">
            <w:pPr>
              <w:rPr>
                <w:rFonts w:ascii="Times New Roman" w:hAnsi="Times New Roman"/>
              </w:rPr>
            </w:pPr>
            <w:r>
              <w:rPr>
                <w:rStyle w:val="Textoennegrita"/>
              </w:rPr>
              <w:t>CRITERIOS</w:t>
            </w:r>
          </w:p>
        </w:tc>
        <w:tc>
          <w:tcPr>
            <w:tcW w:w="4439" w:type="dxa"/>
            <w:shd w:val="clear" w:color="auto" w:fill="auto"/>
            <w:tcMar>
              <w:top w:w="225" w:type="dxa"/>
              <w:left w:w="225" w:type="dxa"/>
              <w:bottom w:w="225" w:type="dxa"/>
              <w:right w:w="225" w:type="dxa"/>
            </w:tcMar>
            <w:hideMark/>
          </w:tcPr>
          <w:p w14:paraId="05C8A276" w14:textId="77777777" w:rsidR="00F41DB5" w:rsidRDefault="00F41DB5">
            <w:r>
              <w:rPr>
                <w:rStyle w:val="Textoennegrita"/>
              </w:rPr>
              <w:t>PROBLEMAS</w:t>
            </w:r>
          </w:p>
        </w:tc>
      </w:tr>
      <w:tr w:rsidR="00F41DB5" w14:paraId="538E26B3" w14:textId="77777777" w:rsidTr="00F41DB5">
        <w:trPr>
          <w:trHeight w:val="240"/>
        </w:trPr>
        <w:tc>
          <w:tcPr>
            <w:tcW w:w="0" w:type="auto"/>
            <w:shd w:val="clear" w:color="auto" w:fill="auto"/>
            <w:tcMar>
              <w:top w:w="225" w:type="dxa"/>
              <w:left w:w="225" w:type="dxa"/>
              <w:bottom w:w="225" w:type="dxa"/>
              <w:right w:w="225" w:type="dxa"/>
            </w:tcMar>
            <w:hideMark/>
          </w:tcPr>
          <w:p w14:paraId="7FAE4F30" w14:textId="77777777" w:rsidR="00F41DB5" w:rsidRDefault="00F41DB5">
            <w:r>
              <w:t>Exceso de señalización</w:t>
            </w:r>
          </w:p>
        </w:tc>
        <w:tc>
          <w:tcPr>
            <w:tcW w:w="0" w:type="auto"/>
            <w:shd w:val="clear" w:color="auto" w:fill="auto"/>
            <w:tcMar>
              <w:top w:w="225" w:type="dxa"/>
              <w:left w:w="225" w:type="dxa"/>
              <w:bottom w:w="225" w:type="dxa"/>
              <w:right w:w="225" w:type="dxa"/>
            </w:tcMar>
            <w:hideMark/>
          </w:tcPr>
          <w:p w14:paraId="5D20EF6E" w14:textId="77777777" w:rsidR="00F41DB5" w:rsidRDefault="00F41DB5">
            <w:r>
              <w:t>1: SIMPLICIDAD</w:t>
            </w:r>
          </w:p>
        </w:tc>
      </w:tr>
      <w:tr w:rsidR="00F41DB5" w14:paraId="687269ED" w14:textId="77777777" w:rsidTr="00F41DB5">
        <w:trPr>
          <w:trHeight w:val="240"/>
        </w:trPr>
        <w:tc>
          <w:tcPr>
            <w:tcW w:w="0" w:type="auto"/>
            <w:shd w:val="clear" w:color="auto" w:fill="auto"/>
            <w:tcMar>
              <w:top w:w="225" w:type="dxa"/>
              <w:left w:w="225" w:type="dxa"/>
              <w:bottom w:w="225" w:type="dxa"/>
              <w:right w:w="225" w:type="dxa"/>
            </w:tcMar>
            <w:hideMark/>
          </w:tcPr>
          <w:p w14:paraId="0F6F95C5" w14:textId="77777777" w:rsidR="00F41DB5" w:rsidRDefault="00F41DB5">
            <w:r>
              <w:t>Discontinuidad en la señalización del itinerario</w:t>
            </w:r>
          </w:p>
        </w:tc>
        <w:tc>
          <w:tcPr>
            <w:tcW w:w="0" w:type="auto"/>
            <w:shd w:val="clear" w:color="auto" w:fill="auto"/>
            <w:tcMar>
              <w:top w:w="225" w:type="dxa"/>
              <w:left w:w="225" w:type="dxa"/>
              <w:bottom w:w="225" w:type="dxa"/>
              <w:right w:w="225" w:type="dxa"/>
            </w:tcMar>
            <w:hideMark/>
          </w:tcPr>
          <w:p w14:paraId="46D159E4" w14:textId="77777777" w:rsidR="00F41DB5" w:rsidRDefault="00F41DB5">
            <w:r>
              <w:t>2: CONTINUIDAD</w:t>
            </w:r>
          </w:p>
        </w:tc>
      </w:tr>
      <w:tr w:rsidR="00F41DB5" w14:paraId="6E178FF0" w14:textId="77777777" w:rsidTr="00F41DB5">
        <w:trPr>
          <w:trHeight w:val="240"/>
        </w:trPr>
        <w:tc>
          <w:tcPr>
            <w:tcW w:w="0" w:type="auto"/>
            <w:shd w:val="clear" w:color="auto" w:fill="auto"/>
            <w:tcMar>
              <w:top w:w="225" w:type="dxa"/>
              <w:left w:w="225" w:type="dxa"/>
              <w:bottom w:w="225" w:type="dxa"/>
              <w:right w:w="225" w:type="dxa"/>
            </w:tcMar>
            <w:hideMark/>
          </w:tcPr>
          <w:p w14:paraId="08568ABC" w14:textId="77777777" w:rsidR="00F41DB5" w:rsidRDefault="00F41DB5">
            <w:r>
              <w:t>Falta de visibilidad</w:t>
            </w:r>
          </w:p>
        </w:tc>
        <w:tc>
          <w:tcPr>
            <w:tcW w:w="0" w:type="auto"/>
            <w:shd w:val="clear" w:color="auto" w:fill="auto"/>
            <w:tcMar>
              <w:top w:w="225" w:type="dxa"/>
              <w:left w:w="225" w:type="dxa"/>
              <w:bottom w:w="225" w:type="dxa"/>
              <w:right w:w="225" w:type="dxa"/>
            </w:tcMar>
            <w:hideMark/>
          </w:tcPr>
          <w:p w14:paraId="7B14F568" w14:textId="77777777" w:rsidR="00F41DB5" w:rsidRDefault="00F41DB5">
            <w:r>
              <w:t>3: VISIBILIDAD</w:t>
            </w:r>
          </w:p>
        </w:tc>
      </w:tr>
      <w:tr w:rsidR="00F41DB5" w14:paraId="648FE539" w14:textId="77777777" w:rsidTr="00F41DB5">
        <w:trPr>
          <w:trHeight w:val="240"/>
        </w:trPr>
        <w:tc>
          <w:tcPr>
            <w:tcW w:w="0" w:type="auto"/>
            <w:shd w:val="clear" w:color="auto" w:fill="auto"/>
            <w:tcMar>
              <w:top w:w="225" w:type="dxa"/>
              <w:left w:w="225" w:type="dxa"/>
              <w:bottom w:w="225" w:type="dxa"/>
              <w:right w:w="225" w:type="dxa"/>
            </w:tcMar>
            <w:hideMark/>
          </w:tcPr>
          <w:p w14:paraId="18F9DF74" w14:textId="77777777" w:rsidR="00F41DB5" w:rsidRDefault="00F41DB5">
            <w:r>
              <w:t>Disparidad en la forma de transmitir los mensajes</w:t>
            </w:r>
          </w:p>
        </w:tc>
        <w:tc>
          <w:tcPr>
            <w:tcW w:w="0" w:type="auto"/>
            <w:shd w:val="clear" w:color="auto" w:fill="auto"/>
            <w:tcMar>
              <w:top w:w="225" w:type="dxa"/>
              <w:left w:w="225" w:type="dxa"/>
              <w:bottom w:w="225" w:type="dxa"/>
              <w:right w:w="225" w:type="dxa"/>
            </w:tcMar>
            <w:hideMark/>
          </w:tcPr>
          <w:p w14:paraId="44FE22F5" w14:textId="77777777" w:rsidR="00F41DB5" w:rsidRDefault="00F41DB5">
            <w:r>
              <w:t>4: HOMOGENEIDAD</w:t>
            </w:r>
          </w:p>
        </w:tc>
      </w:tr>
      <w:tr w:rsidR="00F41DB5" w14:paraId="752212C2" w14:textId="77777777" w:rsidTr="00F41DB5">
        <w:trPr>
          <w:trHeight w:val="240"/>
        </w:trPr>
        <w:tc>
          <w:tcPr>
            <w:tcW w:w="0" w:type="auto"/>
            <w:shd w:val="clear" w:color="auto" w:fill="auto"/>
            <w:tcMar>
              <w:top w:w="225" w:type="dxa"/>
              <w:left w:w="225" w:type="dxa"/>
              <w:bottom w:w="225" w:type="dxa"/>
              <w:right w:w="225" w:type="dxa"/>
            </w:tcMar>
            <w:hideMark/>
          </w:tcPr>
          <w:p w14:paraId="7F599BD6" w14:textId="77777777" w:rsidR="00F41DB5" w:rsidRDefault="00F41DB5">
            <w:r>
              <w:t>Falta de veracidad de la información transmitida</w:t>
            </w:r>
          </w:p>
        </w:tc>
        <w:tc>
          <w:tcPr>
            <w:tcW w:w="0" w:type="auto"/>
            <w:shd w:val="clear" w:color="auto" w:fill="auto"/>
            <w:tcMar>
              <w:top w:w="225" w:type="dxa"/>
              <w:left w:w="225" w:type="dxa"/>
              <w:bottom w:w="225" w:type="dxa"/>
              <w:right w:w="225" w:type="dxa"/>
            </w:tcMar>
            <w:hideMark/>
          </w:tcPr>
          <w:p w14:paraId="2BBC62AB" w14:textId="77777777" w:rsidR="00F41DB5" w:rsidRDefault="00F41DB5">
            <w:r>
              <w:t>5: VERACIDAD</w:t>
            </w:r>
          </w:p>
        </w:tc>
      </w:tr>
    </w:tbl>
    <w:p w14:paraId="447638EC" w14:textId="77777777" w:rsidR="00F41DB5" w:rsidRPr="00F41DB5" w:rsidRDefault="00F41DB5" w:rsidP="00F41DB5">
      <w:pPr>
        <w:pStyle w:val="NormalWeb"/>
        <w:shd w:val="clear" w:color="auto" w:fill="FFFFFF"/>
        <w:spacing w:line="360" w:lineRule="atLeast"/>
        <w:jc w:val="both"/>
        <w:rPr>
          <w:rFonts w:ascii="Raleway" w:hAnsi="Raleway"/>
          <w:color w:val="3D5158"/>
          <w:sz w:val="27"/>
          <w:szCs w:val="27"/>
          <w:lang w:val="es-ES"/>
        </w:rPr>
      </w:pPr>
      <w:r w:rsidRPr="00F41DB5">
        <w:rPr>
          <w:rFonts w:ascii="Raleway" w:hAnsi="Raleway"/>
          <w:color w:val="3D5158"/>
          <w:sz w:val="27"/>
          <w:szCs w:val="27"/>
          <w:lang w:val="es-ES"/>
        </w:rPr>
        <w:t> </w:t>
      </w:r>
      <w:r w:rsidRPr="00F41DB5">
        <w:rPr>
          <w:rStyle w:val="Textoennegrita"/>
          <w:rFonts w:ascii="Raleway" w:hAnsi="Raleway"/>
          <w:color w:val="3D5158"/>
          <w:sz w:val="27"/>
          <w:szCs w:val="27"/>
          <w:lang w:val="es-ES"/>
        </w:rPr>
        <w:t>Aquí vemos varios ejemplos de lo que no debe hacerse, qué mejor que unas imágenes para ilustrarlo:</w:t>
      </w:r>
    </w:p>
    <w:p w14:paraId="06728BE8" w14:textId="1EE54FB7" w:rsidR="00F41DB5" w:rsidRPr="004544D0" w:rsidRDefault="00F41DB5" w:rsidP="00F41DB5">
      <w:pPr>
        <w:pStyle w:val="NormalWeb"/>
        <w:shd w:val="clear" w:color="auto" w:fill="FFFFFF"/>
        <w:spacing w:line="360" w:lineRule="atLeast"/>
        <w:jc w:val="both"/>
        <w:rPr>
          <w:rFonts w:ascii="Raleway" w:hAnsi="Raleway"/>
          <w:color w:val="3D5158"/>
          <w:sz w:val="27"/>
          <w:szCs w:val="27"/>
          <w:lang w:val="es-ES"/>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84"/>
        <w:gridCol w:w="4426"/>
      </w:tblGrid>
      <w:tr w:rsidR="00F41DB5" w14:paraId="043205AF" w14:textId="77777777" w:rsidTr="00F41DB5">
        <w:tc>
          <w:tcPr>
            <w:tcW w:w="2500" w:type="pct"/>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736DF269" w14:textId="01664F9A" w:rsidR="00F41DB5" w:rsidRDefault="00F41DB5">
            <w:pPr>
              <w:rPr>
                <w:rFonts w:ascii="Times New Roman" w:hAnsi="Times New Roman"/>
              </w:rPr>
            </w:pPr>
            <w:r>
              <w:lastRenderedPageBreak/>
              <w:t> </w:t>
            </w:r>
            <w:r>
              <w:rPr>
                <w:noProof/>
                <w:color w:val="0000FF"/>
              </w:rPr>
              <w:drawing>
                <wp:inline distT="0" distB="0" distL="0" distR="0" wp14:anchorId="581DE9F4" wp14:editId="791DA595">
                  <wp:extent cx="2735580" cy="2948940"/>
                  <wp:effectExtent l="0" t="0" r="7620" b="3810"/>
                  <wp:docPr id="1432992212" name="Imagen 7" descr="proyecto de señalización urban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yecto de señalización urban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5580" cy="2948940"/>
                          </a:xfrm>
                          <a:prstGeom prst="rect">
                            <a:avLst/>
                          </a:prstGeom>
                          <a:noFill/>
                          <a:ln>
                            <a:noFill/>
                          </a:ln>
                        </pic:spPr>
                      </pic:pic>
                    </a:graphicData>
                  </a:graphic>
                </wp:inline>
              </w:drawing>
            </w:r>
          </w:p>
          <w:p w14:paraId="5BF989A6" w14:textId="77777777" w:rsidR="00F41DB5" w:rsidRPr="00F41DB5" w:rsidRDefault="00F41DB5">
            <w:pPr>
              <w:pStyle w:val="NormalWeb"/>
              <w:rPr>
                <w:sz w:val="22"/>
                <w:szCs w:val="22"/>
                <w:lang w:val="es-ES"/>
              </w:rPr>
            </w:pPr>
            <w:r w:rsidRPr="00F41DB5">
              <w:rPr>
                <w:sz w:val="22"/>
                <w:szCs w:val="22"/>
                <w:lang w:val="es-ES"/>
              </w:rPr>
              <w:t>“Todos los caminos llevan a Monforte”</w:t>
            </w:r>
          </w:p>
        </w:tc>
        <w:tc>
          <w:tcPr>
            <w:tcW w:w="2500" w:type="pct"/>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0F22878A" w14:textId="00D3FEDA" w:rsidR="00F41DB5" w:rsidRDefault="00F41DB5">
            <w:r>
              <w:t> </w:t>
            </w:r>
            <w:r>
              <w:rPr>
                <w:noProof/>
                <w:color w:val="0000FF"/>
              </w:rPr>
              <w:drawing>
                <wp:inline distT="0" distB="0" distL="0" distR="0" wp14:anchorId="0EA50D9C" wp14:editId="759F718C">
                  <wp:extent cx="2636520" cy="2964180"/>
                  <wp:effectExtent l="0" t="0" r="0" b="7620"/>
                  <wp:docPr id="2058034376" name="Imagen 6" descr="post mar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t mar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6520" cy="2964180"/>
                          </a:xfrm>
                          <a:prstGeom prst="rect">
                            <a:avLst/>
                          </a:prstGeom>
                          <a:noFill/>
                          <a:ln>
                            <a:noFill/>
                          </a:ln>
                        </pic:spPr>
                      </pic:pic>
                    </a:graphicData>
                  </a:graphic>
                </wp:inline>
              </w:drawing>
            </w:r>
          </w:p>
          <w:p w14:paraId="3AB671A1" w14:textId="77777777" w:rsidR="00F41DB5" w:rsidRPr="00F41DB5" w:rsidRDefault="00F41DB5">
            <w:pPr>
              <w:pStyle w:val="NormalWeb"/>
              <w:rPr>
                <w:sz w:val="22"/>
                <w:szCs w:val="22"/>
                <w:lang w:val="es-ES"/>
              </w:rPr>
            </w:pPr>
            <w:r w:rsidRPr="00F41DB5">
              <w:rPr>
                <w:sz w:val="22"/>
                <w:szCs w:val="22"/>
                <w:lang w:val="es-ES"/>
              </w:rPr>
              <w:t>El motorista se tuvo que parar y estudiar a fondo el tema</w:t>
            </w:r>
          </w:p>
        </w:tc>
      </w:tr>
      <w:tr w:rsidR="00F41DB5" w14:paraId="328E1BC8" w14:textId="77777777" w:rsidTr="00F41DB5">
        <w:tc>
          <w:tcPr>
            <w:tcW w:w="5000" w:type="pct"/>
            <w:gridSpan w:val="2"/>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0E10B609" w14:textId="23160C8F" w:rsidR="00F41DB5" w:rsidRDefault="00F41DB5">
            <w:pPr>
              <w:pStyle w:val="NormalWeb"/>
              <w:jc w:val="center"/>
              <w:rPr>
                <w:sz w:val="22"/>
                <w:szCs w:val="22"/>
              </w:rPr>
            </w:pPr>
            <w:r w:rsidRPr="00F41DB5">
              <w:rPr>
                <w:sz w:val="22"/>
                <w:szCs w:val="22"/>
                <w:lang w:val="es-ES"/>
              </w:rPr>
              <w:t> </w:t>
            </w:r>
            <w:r>
              <w:rPr>
                <w:noProof/>
                <w:color w:val="0000FF"/>
                <w:sz w:val="22"/>
                <w:szCs w:val="22"/>
              </w:rPr>
              <w:drawing>
                <wp:inline distT="0" distB="0" distL="0" distR="0" wp14:anchorId="6D07D696" wp14:editId="31BC625B">
                  <wp:extent cx="5532120" cy="3436620"/>
                  <wp:effectExtent l="0" t="0" r="0" b="0"/>
                  <wp:docPr id="1457522521" name="Imagen 5" descr="proyecto de señalización urban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yecto de señalización urbana">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2120" cy="3436620"/>
                          </a:xfrm>
                          <a:prstGeom prst="rect">
                            <a:avLst/>
                          </a:prstGeom>
                          <a:noFill/>
                          <a:ln>
                            <a:noFill/>
                          </a:ln>
                        </pic:spPr>
                      </pic:pic>
                    </a:graphicData>
                  </a:graphic>
                </wp:inline>
              </w:drawing>
            </w:r>
          </w:p>
          <w:p w14:paraId="3224383C" w14:textId="77777777" w:rsidR="00F41DB5" w:rsidRPr="00F41DB5" w:rsidRDefault="00F41DB5">
            <w:pPr>
              <w:pStyle w:val="NormalWeb"/>
              <w:jc w:val="center"/>
              <w:rPr>
                <w:sz w:val="22"/>
                <w:szCs w:val="22"/>
                <w:lang w:val="es-ES"/>
              </w:rPr>
            </w:pPr>
            <w:r w:rsidRPr="00F41DB5">
              <w:rPr>
                <w:sz w:val="22"/>
                <w:szCs w:val="22"/>
                <w:lang w:val="es-ES"/>
              </w:rPr>
              <w:t>Mejor no interrumpir el paso peatonal</w:t>
            </w:r>
          </w:p>
        </w:tc>
      </w:tr>
      <w:tr w:rsidR="00F41DB5" w14:paraId="65857C0C" w14:textId="77777777" w:rsidTr="00F41DB5">
        <w:tc>
          <w:tcPr>
            <w:tcW w:w="5000" w:type="pct"/>
            <w:gridSpan w:val="2"/>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10CC9429" w14:textId="60EC9E2F" w:rsidR="00F41DB5" w:rsidRDefault="00F41DB5">
            <w:pPr>
              <w:pStyle w:val="NormalWeb"/>
              <w:jc w:val="center"/>
              <w:rPr>
                <w:sz w:val="22"/>
                <w:szCs w:val="22"/>
              </w:rPr>
            </w:pPr>
            <w:r w:rsidRPr="00F41DB5">
              <w:rPr>
                <w:sz w:val="22"/>
                <w:szCs w:val="22"/>
                <w:lang w:val="es-ES"/>
              </w:rPr>
              <w:lastRenderedPageBreak/>
              <w:t> </w:t>
            </w:r>
            <w:r>
              <w:rPr>
                <w:noProof/>
                <w:color w:val="0000FF"/>
                <w:sz w:val="22"/>
                <w:szCs w:val="22"/>
              </w:rPr>
              <w:drawing>
                <wp:inline distT="0" distB="0" distL="0" distR="0" wp14:anchorId="60C02C2E" wp14:editId="74E71A66">
                  <wp:extent cx="5288280" cy="2392680"/>
                  <wp:effectExtent l="0" t="0" r="7620" b="7620"/>
                  <wp:docPr id="157780772" name="Imagen 4" descr="proyecto de señalización urban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yecto de señalización urbana">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8280" cy="2392680"/>
                          </a:xfrm>
                          <a:prstGeom prst="rect">
                            <a:avLst/>
                          </a:prstGeom>
                          <a:noFill/>
                          <a:ln>
                            <a:noFill/>
                          </a:ln>
                        </pic:spPr>
                      </pic:pic>
                    </a:graphicData>
                  </a:graphic>
                </wp:inline>
              </w:drawing>
            </w:r>
          </w:p>
          <w:p w14:paraId="135CADD5" w14:textId="77777777" w:rsidR="00F41DB5" w:rsidRPr="00F41DB5" w:rsidRDefault="00F41DB5">
            <w:pPr>
              <w:pStyle w:val="NormalWeb"/>
              <w:jc w:val="center"/>
              <w:rPr>
                <w:sz w:val="22"/>
                <w:szCs w:val="22"/>
                <w:lang w:val="es-ES"/>
              </w:rPr>
            </w:pPr>
            <w:r w:rsidRPr="00F41DB5">
              <w:rPr>
                <w:sz w:val="22"/>
                <w:szCs w:val="22"/>
                <w:lang w:val="es-ES"/>
              </w:rPr>
              <w:t>Se pierde la visibilidad y la señalización no sirve para nada</w:t>
            </w:r>
          </w:p>
        </w:tc>
      </w:tr>
      <w:tr w:rsidR="00F41DB5" w14:paraId="5D9E363B" w14:textId="77777777" w:rsidTr="00F41DB5">
        <w:tc>
          <w:tcPr>
            <w:tcW w:w="5000" w:type="pct"/>
            <w:gridSpan w:val="2"/>
            <w:tcBorders>
              <w:top w:val="outset" w:sz="6" w:space="0" w:color="auto"/>
              <w:left w:val="outset" w:sz="6" w:space="0" w:color="auto"/>
              <w:bottom w:val="outset" w:sz="6" w:space="0" w:color="auto"/>
              <w:right w:val="outset" w:sz="6" w:space="0" w:color="auto"/>
            </w:tcBorders>
            <w:shd w:val="clear" w:color="auto" w:fill="auto"/>
            <w:tcMar>
              <w:top w:w="225" w:type="dxa"/>
              <w:left w:w="225" w:type="dxa"/>
              <w:bottom w:w="225" w:type="dxa"/>
              <w:right w:w="225" w:type="dxa"/>
            </w:tcMar>
            <w:hideMark/>
          </w:tcPr>
          <w:p w14:paraId="4CF4D6FD" w14:textId="2FC220C3" w:rsidR="00F41DB5" w:rsidRDefault="00F41DB5">
            <w:pPr>
              <w:pStyle w:val="NormalWeb"/>
              <w:jc w:val="center"/>
              <w:rPr>
                <w:sz w:val="22"/>
                <w:szCs w:val="22"/>
              </w:rPr>
            </w:pPr>
            <w:r w:rsidRPr="00F41DB5">
              <w:rPr>
                <w:sz w:val="22"/>
                <w:szCs w:val="22"/>
                <w:lang w:val="es-ES"/>
              </w:rPr>
              <w:t> </w:t>
            </w:r>
            <w:r>
              <w:rPr>
                <w:noProof/>
                <w:color w:val="0000FF"/>
                <w:sz w:val="22"/>
                <w:szCs w:val="22"/>
              </w:rPr>
              <w:drawing>
                <wp:inline distT="0" distB="0" distL="0" distR="0" wp14:anchorId="476BCBEF" wp14:editId="77DE8C87">
                  <wp:extent cx="5166360" cy="2217420"/>
                  <wp:effectExtent l="0" t="0" r="0" b="0"/>
                  <wp:docPr id="388270478" name="Imagen 3" descr="proyecto de señalización urban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yecto de señalización urbana">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6360" cy="2217420"/>
                          </a:xfrm>
                          <a:prstGeom prst="rect">
                            <a:avLst/>
                          </a:prstGeom>
                          <a:noFill/>
                          <a:ln>
                            <a:noFill/>
                          </a:ln>
                        </pic:spPr>
                      </pic:pic>
                    </a:graphicData>
                  </a:graphic>
                </wp:inline>
              </w:drawing>
            </w:r>
          </w:p>
          <w:p w14:paraId="67E880B3" w14:textId="77777777" w:rsidR="00F41DB5" w:rsidRPr="00F41DB5" w:rsidRDefault="00F41DB5">
            <w:pPr>
              <w:pStyle w:val="NormalWeb"/>
              <w:jc w:val="center"/>
              <w:rPr>
                <w:sz w:val="22"/>
                <w:szCs w:val="22"/>
                <w:lang w:val="es-ES"/>
              </w:rPr>
            </w:pPr>
            <w:r w:rsidRPr="00F41DB5">
              <w:rPr>
                <w:sz w:val="22"/>
                <w:szCs w:val="22"/>
                <w:lang w:val="es-ES"/>
              </w:rPr>
              <w:t>Falta de homogeneidad y exceso de colores confusos</w:t>
            </w:r>
          </w:p>
        </w:tc>
      </w:tr>
    </w:tbl>
    <w:p w14:paraId="46296183" w14:textId="77777777" w:rsidR="00F41DB5" w:rsidRPr="00F41DB5" w:rsidRDefault="00F41DB5" w:rsidP="00F41DB5">
      <w:pPr>
        <w:pStyle w:val="Ttulo2"/>
        <w:shd w:val="clear" w:color="auto" w:fill="FFFFFF"/>
        <w:jc w:val="both"/>
        <w:rPr>
          <w:rFonts w:ascii="Ubuntu" w:hAnsi="Ubuntu"/>
          <w:b w:val="0"/>
          <w:bCs w:val="0"/>
          <w:color w:val="3D5158"/>
          <w:sz w:val="42"/>
          <w:szCs w:val="42"/>
          <w:lang w:val="es-ES"/>
        </w:rPr>
      </w:pPr>
      <w:r w:rsidRPr="00F41DB5">
        <w:rPr>
          <w:rFonts w:ascii="Ubuntu" w:hAnsi="Ubuntu"/>
          <w:color w:val="3D5158"/>
          <w:sz w:val="42"/>
          <w:szCs w:val="42"/>
          <w:lang w:val="es-ES"/>
        </w:rPr>
        <w:t>¿Cómo se hace un proyecto de señalización urbana?</w:t>
      </w:r>
    </w:p>
    <w:p w14:paraId="3C8EB548" w14:textId="77777777" w:rsidR="00F41DB5" w:rsidRDefault="00F41DB5" w:rsidP="00F41DB5">
      <w:pPr>
        <w:numPr>
          <w:ilvl w:val="0"/>
          <w:numId w:val="2"/>
        </w:numPr>
        <w:spacing w:before="100" w:beforeAutospacing="1" w:after="100" w:afterAutospacing="1" w:line="360" w:lineRule="atLeast"/>
        <w:jc w:val="both"/>
        <w:textAlignment w:val="baseline"/>
        <w:rPr>
          <w:rFonts w:ascii="Raleway" w:hAnsi="Raleway"/>
          <w:color w:val="3D5158"/>
          <w:sz w:val="27"/>
          <w:szCs w:val="27"/>
        </w:rPr>
      </w:pPr>
      <w:r>
        <w:rPr>
          <w:rStyle w:val="Textoennegrita"/>
          <w:rFonts w:ascii="Raleway" w:hAnsi="Raleway"/>
          <w:color w:val="3D5158"/>
          <w:sz w:val="27"/>
          <w:szCs w:val="27"/>
        </w:rPr>
        <w:t>Diagnóstico de la situación inicial:</w:t>
      </w:r>
      <w:r>
        <w:rPr>
          <w:rFonts w:ascii="Raleway" w:hAnsi="Raleway"/>
          <w:color w:val="3D5158"/>
          <w:sz w:val="27"/>
          <w:szCs w:val="27"/>
        </w:rPr>
        <w:t> Lo primero es hacer la fotografía de la situación actual, para ello, conviene inventariar lo que hay, y ver qué se puede aprovechar y que habrá que retirar.</w:t>
      </w:r>
    </w:p>
    <w:p w14:paraId="49CD6B10" w14:textId="77777777" w:rsidR="00F41DB5" w:rsidRDefault="00F41DB5" w:rsidP="00F41DB5">
      <w:pPr>
        <w:numPr>
          <w:ilvl w:val="0"/>
          <w:numId w:val="2"/>
        </w:numPr>
        <w:spacing w:before="100" w:beforeAutospacing="1" w:after="100" w:afterAutospacing="1" w:line="360" w:lineRule="atLeast"/>
        <w:jc w:val="both"/>
        <w:textAlignment w:val="baseline"/>
        <w:rPr>
          <w:rFonts w:ascii="Raleway" w:hAnsi="Raleway"/>
          <w:color w:val="3D5158"/>
          <w:sz w:val="27"/>
          <w:szCs w:val="27"/>
        </w:rPr>
      </w:pPr>
      <w:r>
        <w:rPr>
          <w:rStyle w:val="Textoennegrita"/>
          <w:rFonts w:ascii="Raleway" w:hAnsi="Raleway"/>
          <w:color w:val="3D5158"/>
          <w:sz w:val="27"/>
          <w:szCs w:val="27"/>
        </w:rPr>
        <w:t>Elaboración de un plano con la ordenación del viario:</w:t>
      </w:r>
      <w:r>
        <w:rPr>
          <w:rFonts w:ascii="Raleway" w:hAnsi="Raleway"/>
          <w:color w:val="3D5158"/>
          <w:sz w:val="27"/>
          <w:szCs w:val="27"/>
        </w:rPr>
        <w:t xml:space="preserve"> Es importante comenzar un proyecto de este tipo con una cartografía actualizada en la que aparezcan las direcciones de las calles, si esto no se facilita será necesario hacer un trabajo de campo hasta </w:t>
      </w:r>
      <w:r>
        <w:rPr>
          <w:rFonts w:ascii="Raleway" w:hAnsi="Raleway"/>
          <w:color w:val="3D5158"/>
          <w:sz w:val="27"/>
          <w:szCs w:val="27"/>
        </w:rPr>
        <w:lastRenderedPageBreak/>
        <w:t>obtener toda la información. Cualquier variación en la dirección de una calle puede afectar las rutas que se van a direccionar.</w:t>
      </w:r>
    </w:p>
    <w:p w14:paraId="689131D5" w14:textId="77777777" w:rsidR="00F41DB5" w:rsidRDefault="00F41DB5" w:rsidP="00F41DB5">
      <w:pPr>
        <w:numPr>
          <w:ilvl w:val="0"/>
          <w:numId w:val="2"/>
        </w:numPr>
        <w:spacing w:before="100" w:beforeAutospacing="1" w:after="100" w:afterAutospacing="1" w:line="360" w:lineRule="atLeast"/>
        <w:jc w:val="both"/>
        <w:textAlignment w:val="baseline"/>
        <w:rPr>
          <w:rFonts w:ascii="Raleway" w:hAnsi="Raleway"/>
          <w:color w:val="3D5158"/>
          <w:sz w:val="27"/>
          <w:szCs w:val="27"/>
        </w:rPr>
      </w:pPr>
      <w:r>
        <w:rPr>
          <w:rStyle w:val="Textoennegrita"/>
          <w:rFonts w:ascii="Raleway" w:hAnsi="Raleway"/>
          <w:color w:val="3D5158"/>
          <w:sz w:val="27"/>
          <w:szCs w:val="27"/>
        </w:rPr>
        <w:t>Selección y jerarquización de los elementos a señalizar:</w:t>
      </w:r>
      <w:r>
        <w:rPr>
          <w:rFonts w:ascii="Raleway" w:hAnsi="Raleway"/>
          <w:color w:val="3D5158"/>
          <w:sz w:val="27"/>
          <w:szCs w:val="27"/>
        </w:rPr>
        <w:t> Siguiendo el criterio de simplicidad, la selección de los elementos a señalizar se inicia con la clasificación de dichos elementos según su interés: público y privado, su ubicación geográfica: internos o externos al municipio, y su prioridad o importancia relativa, en función de la urgencia de la orientación o el número de personas que pueden precisarla.</w:t>
      </w:r>
    </w:p>
    <w:p w14:paraId="25319D3C" w14:textId="77777777" w:rsidR="00F41DB5" w:rsidRDefault="00F41DB5" w:rsidP="00F41DB5">
      <w:pPr>
        <w:numPr>
          <w:ilvl w:val="0"/>
          <w:numId w:val="2"/>
        </w:numPr>
        <w:spacing w:before="100" w:beforeAutospacing="1" w:after="100" w:afterAutospacing="1" w:line="360" w:lineRule="atLeast"/>
        <w:jc w:val="both"/>
        <w:textAlignment w:val="baseline"/>
        <w:rPr>
          <w:rFonts w:ascii="Raleway" w:hAnsi="Raleway"/>
          <w:color w:val="3D5158"/>
          <w:sz w:val="27"/>
          <w:szCs w:val="27"/>
        </w:rPr>
      </w:pPr>
      <w:r>
        <w:rPr>
          <w:rStyle w:val="Textoennegrita"/>
          <w:rFonts w:ascii="Raleway" w:hAnsi="Raleway"/>
          <w:color w:val="3D5158"/>
          <w:sz w:val="27"/>
          <w:szCs w:val="27"/>
        </w:rPr>
        <w:t>Determinación de los itinerarios:</w:t>
      </w:r>
      <w:r>
        <w:rPr>
          <w:rFonts w:ascii="Raleway" w:hAnsi="Raleway"/>
          <w:color w:val="3D5158"/>
          <w:sz w:val="27"/>
          <w:szCs w:val="27"/>
        </w:rPr>
        <w:t> Una vez definidos los elementos internos y externos que se deben señalizar y establecida su jerarquía, se determinan los itinerarios por donde se guiará a los conductores. Cada elemento-destino se debe relacionar con uno o varios itinerarios de aproximación. Estos serán de entrada, si direccionan hacia elementos internos, o, de salida, si señalizan elementos exteriores al municipio. El itinerario se realizará por las vías de mayor capacidad.</w:t>
      </w:r>
    </w:p>
    <w:p w14:paraId="7B69CD00" w14:textId="4A23403F" w:rsidR="00F41DB5" w:rsidRDefault="00F41DB5" w:rsidP="00F41DB5">
      <w:pPr>
        <w:numPr>
          <w:ilvl w:val="0"/>
          <w:numId w:val="2"/>
        </w:numPr>
        <w:spacing w:before="100" w:beforeAutospacing="1" w:after="100" w:afterAutospacing="1" w:line="360" w:lineRule="atLeast"/>
        <w:jc w:val="both"/>
        <w:textAlignment w:val="baseline"/>
        <w:rPr>
          <w:rFonts w:ascii="Raleway" w:hAnsi="Raleway"/>
          <w:color w:val="3D5158"/>
          <w:sz w:val="27"/>
          <w:szCs w:val="27"/>
        </w:rPr>
      </w:pPr>
      <w:r>
        <w:rPr>
          <w:rFonts w:ascii="Raleway" w:hAnsi="Raleway"/>
          <w:noProof/>
          <w:color w:val="0000FF"/>
          <w:sz w:val="27"/>
          <w:szCs w:val="27"/>
        </w:rPr>
        <w:drawing>
          <wp:inline distT="0" distB="0" distL="0" distR="0" wp14:anchorId="0D7B66E5" wp14:editId="3C740652">
            <wp:extent cx="1303020" cy="1790700"/>
            <wp:effectExtent l="0" t="0" r="0" b="0"/>
            <wp:docPr id="400532441" name="Imagen 2" descr="Figura 9: Orden de los paneles según la dirección de la flecha">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a 9: Orden de los paneles según la dirección de la flecha">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3020" cy="1790700"/>
                    </a:xfrm>
                    <a:prstGeom prst="rect">
                      <a:avLst/>
                    </a:prstGeom>
                    <a:noFill/>
                    <a:ln>
                      <a:noFill/>
                    </a:ln>
                  </pic:spPr>
                </pic:pic>
              </a:graphicData>
            </a:graphic>
          </wp:inline>
        </w:drawing>
      </w:r>
      <w:r>
        <w:rPr>
          <w:rFonts w:ascii="Raleway" w:hAnsi="Raleway"/>
          <w:color w:val="3D5158"/>
          <w:sz w:val="27"/>
          <w:szCs w:val="27"/>
        </w:rPr>
        <w:t>Figura 9: Orden de los paneles según la dirección de la flecha</w:t>
      </w:r>
    </w:p>
    <w:p w14:paraId="24EA80C6" w14:textId="77777777" w:rsidR="00F41DB5" w:rsidRPr="00F41DB5" w:rsidRDefault="00F41DB5" w:rsidP="00F41DB5">
      <w:pPr>
        <w:pStyle w:val="NormalWeb"/>
        <w:spacing w:line="360" w:lineRule="atLeast"/>
        <w:ind w:left="720"/>
        <w:jc w:val="both"/>
        <w:textAlignment w:val="baseline"/>
        <w:rPr>
          <w:rFonts w:ascii="Raleway" w:hAnsi="Raleway"/>
          <w:color w:val="3D5158"/>
          <w:sz w:val="27"/>
          <w:szCs w:val="27"/>
          <w:lang w:val="es-ES"/>
        </w:rPr>
      </w:pPr>
      <w:r w:rsidRPr="00F41DB5">
        <w:rPr>
          <w:rStyle w:val="Textoennegrita"/>
          <w:rFonts w:ascii="Raleway" w:hAnsi="Raleway"/>
          <w:color w:val="3D5158"/>
          <w:sz w:val="27"/>
          <w:szCs w:val="27"/>
          <w:lang w:val="es-ES"/>
        </w:rPr>
        <w:t>Localización de los puntos de decisión:</w:t>
      </w:r>
      <w:r w:rsidRPr="00F41DB5">
        <w:rPr>
          <w:rFonts w:ascii="Raleway" w:hAnsi="Raleway"/>
          <w:color w:val="3D5158"/>
          <w:sz w:val="27"/>
          <w:szCs w:val="27"/>
          <w:lang w:val="es-ES"/>
        </w:rPr>
        <w:t> Una vez definidos los itinerarios, el siguiente paso es establecer sobre los mismos, los puntos de decisión de obligada señalización, que garanticen al conductor un correcto direccionamiento hasta su destino, ya que son aquellos cruces que obligan a un cambio de dirección.</w:t>
      </w:r>
    </w:p>
    <w:p w14:paraId="535AE480" w14:textId="77777777" w:rsidR="00F41DB5" w:rsidRDefault="00F41DB5" w:rsidP="00F41DB5">
      <w:pPr>
        <w:numPr>
          <w:ilvl w:val="0"/>
          <w:numId w:val="2"/>
        </w:numPr>
        <w:spacing w:before="100" w:beforeAutospacing="1" w:after="100" w:afterAutospacing="1" w:line="360" w:lineRule="atLeast"/>
        <w:jc w:val="both"/>
        <w:textAlignment w:val="baseline"/>
        <w:rPr>
          <w:rFonts w:ascii="Raleway" w:hAnsi="Raleway"/>
          <w:color w:val="3D5158"/>
          <w:sz w:val="27"/>
          <w:szCs w:val="27"/>
        </w:rPr>
      </w:pPr>
      <w:r>
        <w:rPr>
          <w:rStyle w:val="Textoennegrita"/>
          <w:rFonts w:ascii="Raleway" w:hAnsi="Raleway"/>
          <w:color w:val="3D5158"/>
          <w:sz w:val="27"/>
          <w:szCs w:val="27"/>
        </w:rPr>
        <w:t>Señalizar los puntos de decisión y organizar los postes:</w:t>
      </w:r>
      <w:r>
        <w:rPr>
          <w:rFonts w:ascii="Raleway" w:hAnsi="Raleway"/>
          <w:color w:val="3D5158"/>
          <w:sz w:val="27"/>
          <w:szCs w:val="27"/>
        </w:rPr>
        <w:t xml:space="preserve"> En cada punto de decisión se coloca el “panel” que marcará la dirección a seguir. Para facilitar esta labor se puede hacer una clasificación por colores (azul para elementos externos y vías de salida, magenta para edificios culturales…) y con un código alfa numérico, esto ayuda </w:t>
      </w:r>
      <w:r>
        <w:rPr>
          <w:rFonts w:ascii="Raleway" w:hAnsi="Raleway"/>
          <w:color w:val="3D5158"/>
          <w:sz w:val="27"/>
          <w:szCs w:val="27"/>
        </w:rPr>
        <w:lastRenderedPageBreak/>
        <w:t>a la hora de agrupar los paneles en un mismo poste por categorías y para posteriormente realizar el inventario de señales.</w:t>
      </w:r>
    </w:p>
    <w:p w14:paraId="60FCE1A8" w14:textId="77777777" w:rsidR="00F41DB5" w:rsidRDefault="00F41DB5" w:rsidP="00F41DB5">
      <w:pPr>
        <w:numPr>
          <w:ilvl w:val="0"/>
          <w:numId w:val="2"/>
        </w:numPr>
        <w:spacing w:before="100" w:beforeAutospacing="1" w:after="100" w:afterAutospacing="1" w:line="360" w:lineRule="atLeast"/>
        <w:jc w:val="both"/>
        <w:textAlignment w:val="baseline"/>
        <w:rPr>
          <w:rFonts w:ascii="Raleway" w:hAnsi="Raleway"/>
          <w:color w:val="3D5158"/>
          <w:sz w:val="27"/>
          <w:szCs w:val="27"/>
        </w:rPr>
      </w:pPr>
      <w:r>
        <w:rPr>
          <w:rStyle w:val="Textoennegrita"/>
          <w:rFonts w:ascii="Raleway" w:hAnsi="Raleway"/>
          <w:color w:val="3D5158"/>
          <w:sz w:val="27"/>
          <w:szCs w:val="27"/>
        </w:rPr>
        <w:t>Ordenación de los paneles: </w:t>
      </w:r>
      <w:r>
        <w:rPr>
          <w:rFonts w:ascii="Raleway" w:hAnsi="Raleway"/>
          <w:color w:val="3D5158"/>
          <w:sz w:val="27"/>
          <w:szCs w:val="27"/>
        </w:rPr>
        <w:t>Siguiendo las indicaciones de AIMPE, la disposición de los plafones dentro de una señal la determina la dirección de la flecha que guía hacia el elemento señalizado. Así, en el caso de elementos que comparten dirección</w:t>
      </w:r>
      <w:ins w:id="0" w:author="Usuario" w:date="2014-02-13T11:47:00Z">
        <w:r>
          <w:rPr>
            <w:rFonts w:ascii="Raleway" w:hAnsi="Raleway"/>
            <w:color w:val="3D5158"/>
            <w:sz w:val="27"/>
            <w:szCs w:val="27"/>
          </w:rPr>
          <w:t>,</w:t>
        </w:r>
      </w:ins>
      <w:r>
        <w:rPr>
          <w:rFonts w:ascii="Raleway" w:hAnsi="Raleway"/>
          <w:color w:val="3D5158"/>
          <w:sz w:val="27"/>
          <w:szCs w:val="27"/>
        </w:rPr>
        <w:t> se deben señalizar primero los que tienen mayor prioridad. Si coinciden en dirección y nivel, se colocarán por orden alfabético.</w:t>
      </w:r>
    </w:p>
    <w:p w14:paraId="6069DE18" w14:textId="0B45DC8F" w:rsidR="00F41DB5" w:rsidRDefault="00F41DB5" w:rsidP="00F41DB5">
      <w:pPr>
        <w:numPr>
          <w:ilvl w:val="0"/>
          <w:numId w:val="2"/>
        </w:numPr>
        <w:spacing w:before="100" w:beforeAutospacing="1" w:after="100" w:afterAutospacing="1" w:line="360" w:lineRule="atLeast"/>
        <w:jc w:val="both"/>
        <w:textAlignment w:val="baseline"/>
        <w:rPr>
          <w:rFonts w:ascii="Raleway" w:hAnsi="Raleway"/>
          <w:color w:val="3D5158"/>
          <w:sz w:val="27"/>
          <w:szCs w:val="27"/>
        </w:rPr>
      </w:pPr>
      <w:r>
        <w:rPr>
          <w:rStyle w:val="Textoennegrita"/>
          <w:rFonts w:ascii="Raleway" w:hAnsi="Raleway"/>
          <w:color w:val="3D5158"/>
          <w:sz w:val="27"/>
          <w:szCs w:val="27"/>
        </w:rPr>
        <w:t>Definición de cada panel: </w:t>
      </w:r>
      <w:r>
        <w:rPr>
          <w:rFonts w:ascii="Raleway" w:hAnsi="Raleway"/>
          <w:color w:val="3D5158"/>
          <w:sz w:val="27"/>
          <w:szCs w:val="27"/>
        </w:rPr>
        <w:t xml:space="preserve">En este punto del proyecto ya se tienen los paneles agrupados en postes y ordenados en función de la dirección de la flecha; es el momento de aplicar el criterio de homogeneidad. Los nuevos postes y paneles tendrán las mismas características en cuanto a: dimensiones de paneles, materiales, tipos de letras (tamaño, tipología de letra y utilización de mayúsculas), uso de pictogramas, colores de fondo, etc. </w:t>
      </w:r>
      <w:r w:rsidR="00FC216B">
        <w:rPr>
          <w:rFonts w:ascii="Raleway" w:hAnsi="Raleway"/>
          <w:color w:val="3D5158"/>
          <w:sz w:val="27"/>
          <w:szCs w:val="27"/>
        </w:rPr>
        <w:t>Además,</w:t>
      </w:r>
      <w:r>
        <w:rPr>
          <w:rFonts w:ascii="Raleway" w:hAnsi="Raleway"/>
          <w:color w:val="3D5158"/>
          <w:sz w:val="27"/>
          <w:szCs w:val="27"/>
        </w:rPr>
        <w:t xml:space="preserve"> esta señalización puede seguir las recomendaciones de </w:t>
      </w:r>
      <w:hyperlink r:id="rId24" w:tgtFrame="_blank" w:history="1">
        <w:r>
          <w:rPr>
            <w:rStyle w:val="Hipervnculo"/>
            <w:rFonts w:ascii="Raleway" w:hAnsi="Raleway"/>
            <w:sz w:val="27"/>
            <w:szCs w:val="27"/>
          </w:rPr>
          <w:t>AIMPE</w:t>
        </w:r>
      </w:hyperlink>
      <w:r>
        <w:rPr>
          <w:rFonts w:ascii="Raleway" w:hAnsi="Raleway"/>
          <w:color w:val="3D5158"/>
          <w:sz w:val="27"/>
          <w:szCs w:val="27"/>
        </w:rPr>
        <w:t xml:space="preserve">. Que aporta criterios de diseño de señales muy reconocidos y </w:t>
      </w:r>
      <w:proofErr w:type="gramStart"/>
      <w:r>
        <w:rPr>
          <w:rFonts w:ascii="Raleway" w:hAnsi="Raleway"/>
          <w:color w:val="3D5158"/>
          <w:sz w:val="27"/>
          <w:szCs w:val="27"/>
        </w:rPr>
        <w:t>aplicados.[</w:t>
      </w:r>
      <w:proofErr w:type="spellStart"/>
      <w:proofErr w:type="gramEnd"/>
      <w:r>
        <w:rPr>
          <w:rFonts w:ascii="Raleway" w:hAnsi="Raleway"/>
          <w:color w:val="3D5158"/>
          <w:sz w:val="27"/>
          <w:szCs w:val="27"/>
        </w:rPr>
        <w:t>custom_table</w:t>
      </w:r>
      <w:proofErr w:type="spellEnd"/>
      <w:r>
        <w:rPr>
          <w:rFonts w:ascii="Raleway" w:hAnsi="Raleway"/>
          <w:color w:val="3D5158"/>
          <w:sz w:val="27"/>
          <w:szCs w:val="27"/>
        </w:rPr>
        <w:t xml:space="preserve"> </w:t>
      </w:r>
      <w:proofErr w:type="spellStart"/>
      <w:r>
        <w:rPr>
          <w:rFonts w:ascii="Raleway" w:hAnsi="Raleway"/>
          <w:color w:val="3D5158"/>
          <w:sz w:val="27"/>
          <w:szCs w:val="27"/>
        </w:rPr>
        <w:t>style</w:t>
      </w:r>
      <w:proofErr w:type="spellEnd"/>
      <w:r>
        <w:rPr>
          <w:rFonts w:ascii="Raleway" w:hAnsi="Raleway"/>
          <w:color w:val="3D5158"/>
          <w:sz w:val="27"/>
          <w:szCs w:val="27"/>
        </w:rPr>
        <w:t>=»2″]</w:t>
      </w:r>
    </w:p>
    <w:p w14:paraId="587A266B" w14:textId="4570A67B" w:rsidR="00F41DB5" w:rsidRDefault="00F41DB5" w:rsidP="00F41DB5">
      <w:pPr>
        <w:pStyle w:val="NormalWeb"/>
        <w:shd w:val="clear" w:color="auto" w:fill="FFFFFF"/>
        <w:spacing w:line="360" w:lineRule="atLeast"/>
        <w:rPr>
          <w:rFonts w:ascii="Raleway" w:hAnsi="Raleway"/>
          <w:color w:val="3D5158"/>
          <w:sz w:val="27"/>
          <w:szCs w:val="27"/>
        </w:rPr>
      </w:pPr>
      <w:r>
        <w:rPr>
          <w:rFonts w:ascii="Raleway" w:hAnsi="Raleway"/>
          <w:noProof/>
          <w:color w:val="0000FF"/>
          <w:sz w:val="27"/>
          <w:szCs w:val="27"/>
        </w:rPr>
        <w:drawing>
          <wp:inline distT="0" distB="0" distL="0" distR="0" wp14:anchorId="52271537" wp14:editId="647A5DE2">
            <wp:extent cx="3870960" cy="2522220"/>
            <wp:effectExtent l="0" t="0" r="0" b="0"/>
            <wp:docPr id="307612611" name="Imagen 1" descr="proyecto de señalización urbana">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yecto de señalización urbana">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0960" cy="2522220"/>
                    </a:xfrm>
                    <a:prstGeom prst="rect">
                      <a:avLst/>
                    </a:prstGeom>
                    <a:noFill/>
                    <a:ln>
                      <a:noFill/>
                    </a:ln>
                  </pic:spPr>
                </pic:pic>
              </a:graphicData>
            </a:graphic>
          </wp:inline>
        </w:drawing>
      </w:r>
    </w:p>
    <w:p w14:paraId="6120BFB2" w14:textId="77777777" w:rsidR="00F41DB5" w:rsidRPr="00F41DB5" w:rsidRDefault="00F41DB5" w:rsidP="00F41DB5">
      <w:pPr>
        <w:pStyle w:val="NormalWeb"/>
        <w:shd w:val="clear" w:color="auto" w:fill="FFFFFF"/>
        <w:spacing w:line="360" w:lineRule="atLeast"/>
        <w:jc w:val="center"/>
        <w:rPr>
          <w:rFonts w:ascii="Raleway" w:hAnsi="Raleway"/>
          <w:color w:val="3D5158"/>
          <w:sz w:val="27"/>
          <w:szCs w:val="27"/>
          <w:lang w:val="es-ES"/>
        </w:rPr>
      </w:pPr>
      <w:r w:rsidRPr="00F41DB5">
        <w:rPr>
          <w:rFonts w:ascii="Raleway" w:hAnsi="Raleway"/>
          <w:color w:val="3D5158"/>
          <w:sz w:val="27"/>
          <w:szCs w:val="27"/>
          <w:lang w:val="es-ES"/>
        </w:rPr>
        <w:t>Figura 10: Homogeneidad entre la señalización existente y la propuesta</w:t>
      </w:r>
    </w:p>
    <w:p w14:paraId="4066EDED" w14:textId="77777777" w:rsidR="00F41DB5" w:rsidRPr="00F41DB5" w:rsidRDefault="00F41DB5" w:rsidP="00F41DB5">
      <w:pPr>
        <w:pStyle w:val="NormalWeb"/>
        <w:shd w:val="clear" w:color="auto" w:fill="FFFFFF"/>
        <w:spacing w:line="360" w:lineRule="atLeast"/>
        <w:rPr>
          <w:rFonts w:ascii="Raleway" w:hAnsi="Raleway"/>
          <w:color w:val="3D5158"/>
          <w:sz w:val="27"/>
          <w:szCs w:val="27"/>
          <w:lang w:val="es-ES"/>
        </w:rPr>
      </w:pPr>
      <w:r w:rsidRPr="00F41DB5">
        <w:rPr>
          <w:rFonts w:ascii="Raleway" w:hAnsi="Raleway"/>
          <w:color w:val="3D5158"/>
          <w:sz w:val="27"/>
          <w:szCs w:val="27"/>
          <w:lang w:val="es-ES"/>
        </w:rPr>
        <w:t>[/</w:t>
      </w:r>
      <w:proofErr w:type="spellStart"/>
      <w:r w:rsidRPr="00F41DB5">
        <w:rPr>
          <w:rFonts w:ascii="Raleway" w:hAnsi="Raleway"/>
          <w:color w:val="3D5158"/>
          <w:sz w:val="27"/>
          <w:szCs w:val="27"/>
          <w:lang w:val="es-ES"/>
        </w:rPr>
        <w:t>custom_table</w:t>
      </w:r>
      <w:proofErr w:type="spellEnd"/>
      <w:r w:rsidRPr="00F41DB5">
        <w:rPr>
          <w:rFonts w:ascii="Raleway" w:hAnsi="Raleway"/>
          <w:color w:val="3D5158"/>
          <w:sz w:val="27"/>
          <w:szCs w:val="27"/>
          <w:lang w:val="es-ES"/>
        </w:rPr>
        <w:t>]</w:t>
      </w:r>
    </w:p>
    <w:p w14:paraId="47C263E8" w14:textId="77777777" w:rsidR="00F41DB5" w:rsidRPr="00F41DB5" w:rsidRDefault="00F41DB5" w:rsidP="00F41DB5">
      <w:pPr>
        <w:pStyle w:val="NormalWeb"/>
        <w:shd w:val="clear" w:color="auto" w:fill="FFFFFF"/>
        <w:spacing w:line="360" w:lineRule="atLeast"/>
        <w:jc w:val="both"/>
        <w:rPr>
          <w:rFonts w:ascii="Raleway" w:hAnsi="Raleway"/>
          <w:color w:val="3D5158"/>
          <w:sz w:val="27"/>
          <w:szCs w:val="27"/>
          <w:lang w:val="es-ES"/>
        </w:rPr>
      </w:pPr>
      <w:r w:rsidRPr="00F41DB5">
        <w:rPr>
          <w:rFonts w:ascii="Raleway" w:hAnsi="Raleway"/>
          <w:color w:val="3D5158"/>
          <w:sz w:val="27"/>
          <w:szCs w:val="27"/>
          <w:lang w:val="es-ES"/>
        </w:rPr>
        <w:t>9.</w:t>
      </w:r>
      <w:r w:rsidRPr="00F41DB5">
        <w:rPr>
          <w:rFonts w:ascii="Raleway" w:hAnsi="Raleway"/>
          <w:b/>
          <w:bCs/>
          <w:color w:val="3D5158"/>
          <w:sz w:val="27"/>
          <w:szCs w:val="27"/>
          <w:lang w:val="es-ES"/>
        </w:rPr>
        <w:t>  </w:t>
      </w:r>
      <w:r w:rsidRPr="00F41DB5">
        <w:rPr>
          <w:rStyle w:val="Textoennegrita"/>
          <w:rFonts w:ascii="Raleway" w:hAnsi="Raleway"/>
          <w:color w:val="3D5158"/>
          <w:sz w:val="27"/>
          <w:szCs w:val="27"/>
          <w:lang w:val="es-ES"/>
        </w:rPr>
        <w:t>Elaboración de la documentación gráfica: </w:t>
      </w:r>
      <w:r w:rsidRPr="00F41DB5">
        <w:rPr>
          <w:rFonts w:ascii="Raleway" w:hAnsi="Raleway"/>
          <w:color w:val="3D5158"/>
          <w:sz w:val="27"/>
          <w:szCs w:val="27"/>
          <w:lang w:val="es-ES"/>
        </w:rPr>
        <w:t xml:space="preserve">Todo este proceso debe quedar reflejado de la manera más clara posible en la memoria descriptiva del proyecto, pliegos, anexos y en sus correspondientes planos. El proyecto debe contar como mínimo con: Memoria descriptiva, </w:t>
      </w:r>
      <w:r w:rsidRPr="00F41DB5">
        <w:rPr>
          <w:rFonts w:ascii="Raleway" w:hAnsi="Raleway"/>
          <w:color w:val="3D5158"/>
          <w:sz w:val="27"/>
          <w:szCs w:val="27"/>
          <w:lang w:val="es-ES"/>
        </w:rPr>
        <w:lastRenderedPageBreak/>
        <w:t>planos detallados, estudio básico de seguridad y salud, pliego de prescripciones técnicas particulares y presupuesto.</w:t>
      </w:r>
      <w:r w:rsidRPr="00F41DB5">
        <w:rPr>
          <w:rFonts w:ascii="Raleway" w:hAnsi="Raleway"/>
          <w:b/>
          <w:bCs/>
          <w:color w:val="3D5158"/>
          <w:sz w:val="27"/>
          <w:szCs w:val="27"/>
          <w:lang w:val="es-ES"/>
        </w:rPr>
        <w:t> </w:t>
      </w:r>
    </w:p>
    <w:p w14:paraId="077F87B6" w14:textId="77777777" w:rsidR="00F41DB5" w:rsidRPr="00F41DB5" w:rsidRDefault="00F41DB5" w:rsidP="00F41DB5">
      <w:pPr>
        <w:pStyle w:val="Ttulo2"/>
        <w:shd w:val="clear" w:color="auto" w:fill="FFFFFF"/>
        <w:rPr>
          <w:rFonts w:ascii="Ubuntu" w:hAnsi="Ubuntu"/>
          <w:b w:val="0"/>
          <w:bCs w:val="0"/>
          <w:color w:val="3D5158"/>
          <w:sz w:val="42"/>
          <w:szCs w:val="42"/>
          <w:lang w:val="es-ES"/>
        </w:rPr>
      </w:pPr>
      <w:r w:rsidRPr="00F41DB5">
        <w:rPr>
          <w:rFonts w:ascii="Ubuntu" w:hAnsi="Ubuntu"/>
          <w:color w:val="3D5158"/>
          <w:sz w:val="42"/>
          <w:szCs w:val="42"/>
          <w:lang w:val="es-ES"/>
        </w:rPr>
        <w:t>Algunas recomendaciones finales para un proyecto de señalización urbana</w:t>
      </w:r>
    </w:p>
    <w:p w14:paraId="42860F15" w14:textId="77777777" w:rsidR="00F41DB5" w:rsidRPr="00F41DB5" w:rsidRDefault="00F41DB5" w:rsidP="00F41DB5">
      <w:pPr>
        <w:pStyle w:val="NormalWeb"/>
        <w:shd w:val="clear" w:color="auto" w:fill="FFFFFF"/>
        <w:spacing w:line="360" w:lineRule="atLeast"/>
        <w:jc w:val="both"/>
        <w:rPr>
          <w:rFonts w:ascii="Raleway" w:hAnsi="Raleway"/>
          <w:color w:val="3D5158"/>
          <w:sz w:val="27"/>
          <w:szCs w:val="27"/>
          <w:lang w:val="es-ES"/>
        </w:rPr>
      </w:pPr>
      <w:r w:rsidRPr="00F41DB5">
        <w:rPr>
          <w:rFonts w:ascii="Raleway" w:hAnsi="Raleway"/>
          <w:color w:val="3D5158"/>
          <w:sz w:val="27"/>
          <w:szCs w:val="27"/>
          <w:lang w:val="es-ES"/>
        </w:rPr>
        <w:t>A modo de resumen, estas son nuestras claves:</w:t>
      </w:r>
    </w:p>
    <w:p w14:paraId="2BFD7AC9" w14:textId="77777777" w:rsidR="00F41DB5" w:rsidRDefault="00F41DB5" w:rsidP="00F41DB5">
      <w:pPr>
        <w:numPr>
          <w:ilvl w:val="0"/>
          <w:numId w:val="3"/>
        </w:numPr>
        <w:spacing w:before="100" w:beforeAutospacing="1" w:after="100" w:afterAutospacing="1" w:line="360" w:lineRule="atLeast"/>
        <w:jc w:val="both"/>
        <w:textAlignment w:val="baseline"/>
        <w:rPr>
          <w:rFonts w:ascii="Raleway" w:hAnsi="Raleway"/>
          <w:color w:val="3D5158"/>
          <w:sz w:val="27"/>
          <w:szCs w:val="27"/>
        </w:rPr>
      </w:pPr>
      <w:r>
        <w:rPr>
          <w:rFonts w:ascii="Raleway" w:hAnsi="Raleway"/>
          <w:color w:val="3D5158"/>
          <w:sz w:val="27"/>
          <w:szCs w:val="27"/>
        </w:rPr>
        <w:t>La </w:t>
      </w:r>
      <w:r>
        <w:rPr>
          <w:rStyle w:val="Textoennegrita"/>
          <w:rFonts w:ascii="Raleway" w:hAnsi="Raleway"/>
          <w:color w:val="3D5158"/>
          <w:sz w:val="27"/>
          <w:szCs w:val="27"/>
        </w:rPr>
        <w:t>señalización vertical de orientación urbana es</w:t>
      </w:r>
      <w:r>
        <w:rPr>
          <w:rFonts w:ascii="Raleway" w:hAnsi="Raleway"/>
          <w:color w:val="3D5158"/>
          <w:sz w:val="27"/>
          <w:szCs w:val="27"/>
        </w:rPr>
        <w:t>:</w:t>
      </w:r>
    </w:p>
    <w:p w14:paraId="365C48E9" w14:textId="77777777" w:rsidR="00F41DB5" w:rsidRDefault="00F41DB5" w:rsidP="00F41DB5">
      <w:pPr>
        <w:numPr>
          <w:ilvl w:val="1"/>
          <w:numId w:val="3"/>
        </w:numPr>
        <w:spacing w:before="100" w:beforeAutospacing="1" w:after="100" w:afterAutospacing="1" w:line="360" w:lineRule="atLeast"/>
        <w:jc w:val="both"/>
        <w:textAlignment w:val="baseline"/>
        <w:rPr>
          <w:rFonts w:ascii="Raleway" w:hAnsi="Raleway"/>
          <w:color w:val="3D5158"/>
          <w:sz w:val="27"/>
          <w:szCs w:val="27"/>
        </w:rPr>
      </w:pPr>
      <w:r>
        <w:rPr>
          <w:rFonts w:ascii="Raleway" w:hAnsi="Raleway"/>
          <w:color w:val="3D5158"/>
          <w:sz w:val="27"/>
          <w:szCs w:val="27"/>
        </w:rPr>
        <w:t>Un </w:t>
      </w:r>
      <w:r>
        <w:rPr>
          <w:rStyle w:val="Textoennegrita"/>
          <w:rFonts w:ascii="Raleway" w:hAnsi="Raleway"/>
          <w:color w:val="3D5158"/>
          <w:sz w:val="27"/>
          <w:szCs w:val="27"/>
        </w:rPr>
        <w:t>instrumento de guiado</w:t>
      </w:r>
      <w:r>
        <w:rPr>
          <w:rFonts w:ascii="Raleway" w:hAnsi="Raleway"/>
          <w:color w:val="3D5158"/>
          <w:sz w:val="27"/>
          <w:szCs w:val="27"/>
        </w:rPr>
        <w:t> a los conductores hacia sus destinos por las vías más adecuadas o más preparadas.</w:t>
      </w:r>
    </w:p>
    <w:p w14:paraId="0D65EEF6" w14:textId="77777777" w:rsidR="00F41DB5" w:rsidRDefault="00F41DB5" w:rsidP="00F41DB5">
      <w:pPr>
        <w:numPr>
          <w:ilvl w:val="1"/>
          <w:numId w:val="3"/>
        </w:numPr>
        <w:spacing w:before="100" w:beforeAutospacing="1" w:after="100" w:afterAutospacing="1" w:line="360" w:lineRule="atLeast"/>
        <w:jc w:val="both"/>
        <w:textAlignment w:val="baseline"/>
        <w:rPr>
          <w:rFonts w:ascii="Raleway" w:hAnsi="Raleway"/>
          <w:color w:val="3D5158"/>
          <w:sz w:val="27"/>
          <w:szCs w:val="27"/>
        </w:rPr>
      </w:pPr>
      <w:r>
        <w:rPr>
          <w:rFonts w:ascii="Raleway" w:hAnsi="Raleway"/>
          <w:color w:val="3D5158"/>
          <w:sz w:val="27"/>
          <w:szCs w:val="27"/>
        </w:rPr>
        <w:t>Una </w:t>
      </w:r>
      <w:r>
        <w:rPr>
          <w:rStyle w:val="Textoennegrita"/>
          <w:rFonts w:ascii="Raleway" w:hAnsi="Raleway"/>
          <w:color w:val="3D5158"/>
          <w:sz w:val="27"/>
          <w:szCs w:val="27"/>
        </w:rPr>
        <w:t>herramienta</w:t>
      </w:r>
      <w:r>
        <w:rPr>
          <w:rFonts w:ascii="Raleway" w:hAnsi="Raleway"/>
          <w:color w:val="3D5158"/>
          <w:sz w:val="27"/>
          <w:szCs w:val="27"/>
        </w:rPr>
        <w:t> importante para la gestión del tráfico.</w:t>
      </w:r>
    </w:p>
    <w:p w14:paraId="1A8CFE74" w14:textId="77777777" w:rsidR="00F41DB5" w:rsidRDefault="00F41DB5" w:rsidP="00F41DB5">
      <w:pPr>
        <w:numPr>
          <w:ilvl w:val="1"/>
          <w:numId w:val="3"/>
        </w:numPr>
        <w:spacing w:before="100" w:beforeAutospacing="1" w:after="100" w:afterAutospacing="1" w:line="360" w:lineRule="atLeast"/>
        <w:jc w:val="both"/>
        <w:textAlignment w:val="baseline"/>
        <w:rPr>
          <w:rFonts w:ascii="Raleway" w:hAnsi="Raleway"/>
          <w:color w:val="3D5158"/>
          <w:sz w:val="27"/>
          <w:szCs w:val="27"/>
        </w:rPr>
      </w:pPr>
      <w:r>
        <w:rPr>
          <w:rStyle w:val="Textoennegrita"/>
          <w:rFonts w:ascii="Raleway" w:hAnsi="Raleway"/>
          <w:color w:val="3D5158"/>
          <w:sz w:val="27"/>
          <w:szCs w:val="27"/>
        </w:rPr>
        <w:t>Parte del mobiliario urbano</w:t>
      </w:r>
      <w:r>
        <w:rPr>
          <w:rFonts w:ascii="Raleway" w:hAnsi="Raleway"/>
          <w:color w:val="3D5158"/>
          <w:sz w:val="27"/>
          <w:szCs w:val="27"/>
        </w:rPr>
        <w:t> y contribuye a la percepción que la ciudadanía tiene del municipio.</w:t>
      </w:r>
    </w:p>
    <w:p w14:paraId="2E0A6CA0" w14:textId="77777777" w:rsidR="00F41DB5" w:rsidRDefault="00F41DB5" w:rsidP="00F41DB5">
      <w:pPr>
        <w:numPr>
          <w:ilvl w:val="0"/>
          <w:numId w:val="4"/>
        </w:numPr>
        <w:spacing w:before="100" w:beforeAutospacing="1" w:after="100" w:afterAutospacing="1" w:line="360" w:lineRule="atLeast"/>
        <w:jc w:val="both"/>
        <w:textAlignment w:val="baseline"/>
        <w:rPr>
          <w:rFonts w:ascii="Raleway" w:hAnsi="Raleway"/>
          <w:color w:val="3D5158"/>
          <w:sz w:val="27"/>
          <w:szCs w:val="27"/>
        </w:rPr>
      </w:pPr>
      <w:r>
        <w:rPr>
          <w:rFonts w:ascii="Raleway" w:hAnsi="Raleway"/>
          <w:color w:val="3D5158"/>
          <w:sz w:val="27"/>
          <w:szCs w:val="27"/>
        </w:rPr>
        <w:t>Las </w:t>
      </w:r>
      <w:r>
        <w:rPr>
          <w:rStyle w:val="Textoennegrita"/>
          <w:rFonts w:ascii="Raleway" w:hAnsi="Raleway"/>
          <w:color w:val="3D5158"/>
          <w:sz w:val="27"/>
          <w:szCs w:val="27"/>
        </w:rPr>
        <w:t>malas prácticas o mal uso de la señalización pueden ser un obstáculo</w:t>
      </w:r>
      <w:r>
        <w:rPr>
          <w:rFonts w:ascii="Raleway" w:hAnsi="Raleway"/>
          <w:color w:val="3D5158"/>
          <w:sz w:val="27"/>
          <w:szCs w:val="27"/>
        </w:rPr>
        <w:t> para los conductores y una causa de accidentes a considerar. Es necesario hacer hincapié en la correcta colocación y mantenimiento de la señalización en nuestras ciudades. </w:t>
      </w:r>
      <w:r>
        <w:rPr>
          <w:rStyle w:val="Textoennegrita"/>
          <w:rFonts w:ascii="Raleway" w:hAnsi="Raleway"/>
          <w:color w:val="3D5158"/>
          <w:sz w:val="27"/>
          <w:szCs w:val="27"/>
        </w:rPr>
        <w:t>En el proyecto y licitación debe contemplarse el mantenimiento, es fundamental.</w:t>
      </w:r>
    </w:p>
    <w:p w14:paraId="60F610B6" w14:textId="77777777" w:rsidR="00F41DB5" w:rsidRDefault="00F41DB5" w:rsidP="00F41DB5">
      <w:pPr>
        <w:numPr>
          <w:ilvl w:val="0"/>
          <w:numId w:val="5"/>
        </w:numPr>
        <w:spacing w:before="100" w:beforeAutospacing="1" w:after="100" w:afterAutospacing="1" w:line="360" w:lineRule="atLeast"/>
        <w:jc w:val="both"/>
        <w:textAlignment w:val="baseline"/>
        <w:rPr>
          <w:rFonts w:ascii="Raleway" w:hAnsi="Raleway"/>
          <w:color w:val="3D5158"/>
          <w:sz w:val="27"/>
          <w:szCs w:val="27"/>
        </w:rPr>
      </w:pPr>
      <w:r>
        <w:rPr>
          <w:rFonts w:ascii="Raleway" w:hAnsi="Raleway"/>
          <w:color w:val="3D5158"/>
          <w:sz w:val="27"/>
          <w:szCs w:val="27"/>
        </w:rPr>
        <w:t>Para conseguir una correcta </w:t>
      </w:r>
      <w:r>
        <w:rPr>
          <w:rStyle w:val="Textoennegrita"/>
          <w:rFonts w:ascii="Raleway" w:hAnsi="Raleway"/>
          <w:color w:val="3D5158"/>
          <w:sz w:val="27"/>
          <w:szCs w:val="27"/>
        </w:rPr>
        <w:t>señalización es fundamental que el paisaje urbano sea visualmente limpio;</w:t>
      </w:r>
      <w:r>
        <w:rPr>
          <w:rFonts w:ascii="Raleway" w:hAnsi="Raleway"/>
          <w:color w:val="3D5158"/>
          <w:sz w:val="27"/>
          <w:szCs w:val="27"/>
        </w:rPr>
        <w:t> que exista continuidad en la señalización; que las señales se vean sin obstáculos que las oculten; que sean homogéneas en cuanto a colores, letras, pictogramas… para conseguir una rápida percepción por parte del conductor; que estén en buen estado de conservación y por supuesto que sean veraces.</w:t>
      </w:r>
    </w:p>
    <w:p w14:paraId="5AEC071C" w14:textId="77777777" w:rsidR="00F41DB5" w:rsidRPr="00F41DB5" w:rsidRDefault="00F41DB5" w:rsidP="00F41DB5">
      <w:pPr>
        <w:pStyle w:val="NormalWeb"/>
        <w:shd w:val="clear" w:color="auto" w:fill="FFFFFF"/>
        <w:spacing w:line="360" w:lineRule="atLeast"/>
        <w:jc w:val="both"/>
        <w:rPr>
          <w:rFonts w:ascii="Raleway" w:hAnsi="Raleway"/>
          <w:color w:val="3D5158"/>
          <w:sz w:val="27"/>
          <w:szCs w:val="27"/>
          <w:lang w:val="es-ES"/>
        </w:rPr>
      </w:pPr>
      <w:r w:rsidRPr="00F41DB5">
        <w:rPr>
          <w:rStyle w:val="Textoennegrita"/>
          <w:rFonts w:ascii="Raleway" w:hAnsi="Raleway"/>
          <w:color w:val="3D5158"/>
          <w:sz w:val="27"/>
          <w:szCs w:val="27"/>
          <w:lang w:val="es-ES"/>
        </w:rPr>
        <w:t>Y ahora sería bueno que todos aquellos que hayáis pasado por un problema de orientación en la ciudad y no “</w:t>
      </w:r>
      <w:proofErr w:type="spellStart"/>
      <w:proofErr w:type="gramStart"/>
      <w:r w:rsidRPr="00F41DB5">
        <w:rPr>
          <w:rStyle w:val="Textoennegrita"/>
          <w:rFonts w:ascii="Raleway" w:hAnsi="Raleway"/>
          <w:color w:val="3D5158"/>
          <w:sz w:val="27"/>
          <w:szCs w:val="27"/>
          <w:lang w:val="es-ES"/>
        </w:rPr>
        <w:t>tirais”del</w:t>
      </w:r>
      <w:proofErr w:type="spellEnd"/>
      <w:proofErr w:type="gramEnd"/>
      <w:r w:rsidRPr="00F41DB5">
        <w:rPr>
          <w:rStyle w:val="Textoennegrita"/>
          <w:rFonts w:ascii="Raleway" w:hAnsi="Raleway"/>
          <w:color w:val="3D5158"/>
          <w:sz w:val="27"/>
          <w:szCs w:val="27"/>
          <w:lang w:val="es-ES"/>
        </w:rPr>
        <w:t xml:space="preserve"> GPS nos comentéis vuestros problemas o recomendaciones.</w:t>
      </w:r>
    </w:p>
    <w:p w14:paraId="2174A85B" w14:textId="77777777" w:rsidR="00F41DB5" w:rsidRPr="002854AA" w:rsidRDefault="00F41DB5" w:rsidP="002854AA">
      <w:pPr>
        <w:rPr>
          <w:rFonts w:ascii="Times New Roman" w:hAnsi="Times New Roman" w:cs="Times New Roman"/>
          <w:sz w:val="28"/>
          <w:szCs w:val="28"/>
        </w:rPr>
      </w:pPr>
    </w:p>
    <w:sectPr w:rsidR="00F41DB5" w:rsidRPr="00285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Ubuntu">
    <w:charset w:val="00"/>
    <w:family w:val="swiss"/>
    <w:pitch w:val="variable"/>
    <w:sig w:usb0="E00002FF" w:usb1="5000205B" w:usb2="00000000" w:usb3="00000000" w:csb0="0000009F" w:csb1="00000000"/>
  </w:font>
  <w:font w:name="Raleway">
    <w:charset w:val="00"/>
    <w:family w:val="auto"/>
    <w:pitch w:val="variable"/>
    <w:sig w:usb0="A00002FF" w:usb1="5000205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265BA"/>
    <w:multiLevelType w:val="multilevel"/>
    <w:tmpl w:val="970AC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412E2"/>
    <w:multiLevelType w:val="multilevel"/>
    <w:tmpl w:val="4B32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00A6E"/>
    <w:multiLevelType w:val="multilevel"/>
    <w:tmpl w:val="B7B4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8854AF"/>
    <w:multiLevelType w:val="multilevel"/>
    <w:tmpl w:val="F8DE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197699"/>
    <w:multiLevelType w:val="multilevel"/>
    <w:tmpl w:val="2A2A1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23204">
    <w:abstractNumId w:val="2"/>
  </w:num>
  <w:num w:numId="2" w16cid:durableId="273220745">
    <w:abstractNumId w:val="4"/>
  </w:num>
  <w:num w:numId="3" w16cid:durableId="1258750306">
    <w:abstractNumId w:val="0"/>
  </w:num>
  <w:num w:numId="4" w16cid:durableId="2004627915">
    <w:abstractNumId w:val="1"/>
  </w:num>
  <w:num w:numId="5" w16cid:durableId="1257859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AA"/>
    <w:rsid w:val="002854AA"/>
    <w:rsid w:val="002B2439"/>
    <w:rsid w:val="003304BA"/>
    <w:rsid w:val="003357EB"/>
    <w:rsid w:val="004544D0"/>
    <w:rsid w:val="00995B56"/>
    <w:rsid w:val="00A77D06"/>
    <w:rsid w:val="00F41DB5"/>
    <w:rsid w:val="00FC216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4E5A"/>
  <w15:chartTrackingRefBased/>
  <w15:docId w15:val="{7E2E6FDF-2411-4173-9AD2-78834C3C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2">
    <w:name w:val="heading 2"/>
    <w:basedOn w:val="Normal"/>
    <w:link w:val="Ttulo2Car"/>
    <w:uiPriority w:val="9"/>
    <w:qFormat/>
    <w:rsid w:val="00F41DB5"/>
    <w:pPr>
      <w:spacing w:before="100" w:beforeAutospacing="1" w:after="100" w:afterAutospacing="1" w:line="240" w:lineRule="auto"/>
      <w:outlineLvl w:val="1"/>
    </w:pPr>
    <w:rPr>
      <w:rFonts w:ascii="Times New Roman" w:eastAsia="Times New Roman" w:hAnsi="Times New Roman" w:cs="Times New Roman"/>
      <w:b/>
      <w:bCs/>
      <w:kern w:val="0"/>
      <w:sz w:val="36"/>
      <w:szCs w:val="3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41DB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41DB5"/>
    <w:pPr>
      <w:spacing w:before="100" w:beforeAutospacing="1" w:after="100" w:afterAutospacing="1" w:line="240" w:lineRule="auto"/>
    </w:pPr>
    <w:rPr>
      <w:rFonts w:ascii="Times New Roman" w:eastAsia="Times New Roman" w:hAnsi="Times New Roman" w:cs="Times New Roman"/>
      <w:kern w:val="0"/>
      <w:sz w:val="24"/>
      <w:szCs w:val="24"/>
      <w:lang w:val="en-GB"/>
      <w14:ligatures w14:val="none"/>
    </w:rPr>
  </w:style>
  <w:style w:type="character" w:styleId="nfasis">
    <w:name w:val="Emphasis"/>
    <w:basedOn w:val="Fuentedeprrafopredeter"/>
    <w:uiPriority w:val="20"/>
    <w:qFormat/>
    <w:rsid w:val="00F41DB5"/>
    <w:rPr>
      <w:i/>
      <w:iCs/>
    </w:rPr>
  </w:style>
  <w:style w:type="character" w:styleId="Textoennegrita">
    <w:name w:val="Strong"/>
    <w:basedOn w:val="Fuentedeprrafopredeter"/>
    <w:uiPriority w:val="22"/>
    <w:qFormat/>
    <w:rsid w:val="00F41DB5"/>
    <w:rPr>
      <w:b/>
      <w:bCs/>
    </w:rPr>
  </w:style>
  <w:style w:type="character" w:styleId="Hipervnculo">
    <w:name w:val="Hyperlink"/>
    <w:basedOn w:val="Fuentedeprrafopredeter"/>
    <w:uiPriority w:val="99"/>
    <w:semiHidden/>
    <w:unhideWhenUsed/>
    <w:rsid w:val="00F41DB5"/>
    <w:rPr>
      <w:color w:val="0000FF"/>
      <w:u w:val="single"/>
    </w:rPr>
  </w:style>
  <w:style w:type="character" w:customStyle="1" w:styleId="lwptocitemnumber">
    <w:name w:val="lwptoc_item_number"/>
    <w:basedOn w:val="Fuentedeprrafopredeter"/>
    <w:rsid w:val="00F41DB5"/>
  </w:style>
  <w:style w:type="character" w:customStyle="1" w:styleId="lwptocitemlabel">
    <w:name w:val="lwptoc_item_label"/>
    <w:basedOn w:val="Fuentedeprrafopredeter"/>
    <w:rsid w:val="00F41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39128">
      <w:bodyDiv w:val="1"/>
      <w:marLeft w:val="0"/>
      <w:marRight w:val="0"/>
      <w:marTop w:val="0"/>
      <w:marBottom w:val="0"/>
      <w:divBdr>
        <w:top w:val="none" w:sz="0" w:space="0" w:color="auto"/>
        <w:left w:val="none" w:sz="0" w:space="0" w:color="auto"/>
        <w:bottom w:val="none" w:sz="0" w:space="0" w:color="auto"/>
        <w:right w:val="none" w:sz="0" w:space="0" w:color="auto"/>
      </w:divBdr>
    </w:div>
    <w:div w:id="1885945820">
      <w:bodyDiv w:val="1"/>
      <w:marLeft w:val="0"/>
      <w:marRight w:val="0"/>
      <w:marTop w:val="0"/>
      <w:marBottom w:val="0"/>
      <w:divBdr>
        <w:top w:val="none" w:sz="0" w:space="0" w:color="auto"/>
        <w:left w:val="none" w:sz="0" w:space="0" w:color="auto"/>
        <w:bottom w:val="none" w:sz="0" w:space="0" w:color="auto"/>
        <w:right w:val="none" w:sz="0" w:space="0" w:color="auto"/>
      </w:divBdr>
      <w:divsChild>
        <w:div w:id="186988549">
          <w:marLeft w:val="0"/>
          <w:marRight w:val="0"/>
          <w:marTop w:val="0"/>
          <w:marBottom w:val="300"/>
          <w:divBdr>
            <w:top w:val="none" w:sz="0" w:space="0" w:color="auto"/>
            <w:left w:val="none" w:sz="0" w:space="0" w:color="auto"/>
            <w:bottom w:val="none" w:sz="0" w:space="0" w:color="auto"/>
            <w:right w:val="none" w:sz="0" w:space="0" w:color="auto"/>
          </w:divBdr>
          <w:divsChild>
            <w:div w:id="150103387">
              <w:marLeft w:val="0"/>
              <w:marRight w:val="0"/>
              <w:marTop w:val="0"/>
              <w:marBottom w:val="0"/>
              <w:divBdr>
                <w:top w:val="none" w:sz="0" w:space="0" w:color="auto"/>
                <w:left w:val="none" w:sz="0" w:space="0" w:color="auto"/>
                <w:bottom w:val="none" w:sz="0" w:space="0" w:color="auto"/>
                <w:right w:val="none" w:sz="0" w:space="0" w:color="auto"/>
              </w:divBdr>
            </w:div>
          </w:divsChild>
        </w:div>
        <w:div w:id="673000401">
          <w:marLeft w:val="0"/>
          <w:marRight w:val="0"/>
          <w:marTop w:val="0"/>
          <w:marBottom w:val="300"/>
          <w:divBdr>
            <w:top w:val="none" w:sz="0" w:space="0" w:color="auto"/>
            <w:left w:val="none" w:sz="0" w:space="0" w:color="auto"/>
            <w:bottom w:val="none" w:sz="0" w:space="0" w:color="auto"/>
            <w:right w:val="none" w:sz="0" w:space="0" w:color="auto"/>
          </w:divBdr>
          <w:divsChild>
            <w:div w:id="731732666">
              <w:marLeft w:val="0"/>
              <w:marRight w:val="0"/>
              <w:marTop w:val="0"/>
              <w:marBottom w:val="0"/>
              <w:divBdr>
                <w:top w:val="none" w:sz="0" w:space="0" w:color="auto"/>
                <w:left w:val="none" w:sz="0" w:space="0" w:color="auto"/>
                <w:bottom w:val="none" w:sz="0" w:space="0" w:color="auto"/>
                <w:right w:val="none" w:sz="0" w:space="0" w:color="auto"/>
              </w:divBdr>
            </w:div>
          </w:divsChild>
        </w:div>
        <w:div w:id="378555894">
          <w:marLeft w:val="0"/>
          <w:marRight w:val="0"/>
          <w:marTop w:val="0"/>
          <w:marBottom w:val="300"/>
          <w:divBdr>
            <w:top w:val="none" w:sz="0" w:space="0" w:color="auto"/>
            <w:left w:val="none" w:sz="0" w:space="0" w:color="auto"/>
            <w:bottom w:val="none" w:sz="0" w:space="0" w:color="auto"/>
            <w:right w:val="none" w:sz="0" w:space="0" w:color="auto"/>
          </w:divBdr>
          <w:divsChild>
            <w:div w:id="771897178">
              <w:marLeft w:val="0"/>
              <w:marRight w:val="0"/>
              <w:marTop w:val="0"/>
              <w:marBottom w:val="0"/>
              <w:divBdr>
                <w:top w:val="none" w:sz="0" w:space="0" w:color="auto"/>
                <w:left w:val="none" w:sz="0" w:space="0" w:color="auto"/>
                <w:bottom w:val="none" w:sz="0" w:space="0" w:color="auto"/>
                <w:right w:val="none" w:sz="0" w:space="0" w:color="auto"/>
              </w:divBdr>
              <w:divsChild>
                <w:div w:id="256209870">
                  <w:marLeft w:val="0"/>
                  <w:marRight w:val="0"/>
                  <w:marTop w:val="480"/>
                  <w:marBottom w:val="480"/>
                  <w:divBdr>
                    <w:top w:val="none" w:sz="0" w:space="0" w:color="auto"/>
                    <w:left w:val="none" w:sz="0" w:space="0" w:color="auto"/>
                    <w:bottom w:val="none" w:sz="0" w:space="0" w:color="auto"/>
                    <w:right w:val="none" w:sz="0" w:space="0" w:color="auto"/>
                  </w:divBdr>
                  <w:divsChild>
                    <w:div w:id="356320492">
                      <w:marLeft w:val="0"/>
                      <w:marRight w:val="0"/>
                      <w:marTop w:val="0"/>
                      <w:marBottom w:val="90"/>
                      <w:divBdr>
                        <w:top w:val="none" w:sz="0" w:space="0" w:color="auto"/>
                        <w:left w:val="none" w:sz="0" w:space="0" w:color="auto"/>
                        <w:bottom w:val="none" w:sz="0" w:space="0" w:color="auto"/>
                        <w:right w:val="none" w:sz="0" w:space="0" w:color="auto"/>
                      </w:divBdr>
                    </w:div>
                    <w:div w:id="136460789">
                      <w:marLeft w:val="0"/>
                      <w:marRight w:val="0"/>
                      <w:marTop w:val="0"/>
                      <w:marBottom w:val="0"/>
                      <w:divBdr>
                        <w:top w:val="none" w:sz="0" w:space="0" w:color="auto"/>
                        <w:left w:val="none" w:sz="0" w:space="0" w:color="auto"/>
                        <w:bottom w:val="none" w:sz="0" w:space="0" w:color="auto"/>
                        <w:right w:val="none" w:sz="0" w:space="0" w:color="auto"/>
                      </w:divBdr>
                      <w:divsChild>
                        <w:div w:id="494298126">
                          <w:marLeft w:val="0"/>
                          <w:marRight w:val="0"/>
                          <w:marTop w:val="0"/>
                          <w:marBottom w:val="0"/>
                          <w:divBdr>
                            <w:top w:val="none" w:sz="0" w:space="0" w:color="auto"/>
                            <w:left w:val="none" w:sz="0" w:space="0" w:color="auto"/>
                            <w:bottom w:val="none" w:sz="0" w:space="0" w:color="auto"/>
                            <w:right w:val="none" w:sz="0" w:space="0" w:color="auto"/>
                          </w:divBdr>
                          <w:divsChild>
                            <w:div w:id="1423721339">
                              <w:marLeft w:val="0"/>
                              <w:marRight w:val="0"/>
                              <w:marTop w:val="0"/>
                              <w:marBottom w:val="0"/>
                              <w:divBdr>
                                <w:top w:val="none" w:sz="0" w:space="0" w:color="auto"/>
                                <w:left w:val="none" w:sz="0" w:space="0" w:color="auto"/>
                                <w:bottom w:val="none" w:sz="0" w:space="0" w:color="auto"/>
                                <w:right w:val="none" w:sz="0" w:space="0" w:color="auto"/>
                              </w:divBdr>
                            </w:div>
                            <w:div w:id="1514608806">
                              <w:marLeft w:val="0"/>
                              <w:marRight w:val="0"/>
                              <w:marTop w:val="30"/>
                              <w:marBottom w:val="0"/>
                              <w:divBdr>
                                <w:top w:val="none" w:sz="0" w:space="0" w:color="auto"/>
                                <w:left w:val="none" w:sz="0" w:space="0" w:color="auto"/>
                                <w:bottom w:val="none" w:sz="0" w:space="0" w:color="auto"/>
                                <w:right w:val="none" w:sz="0" w:space="0" w:color="auto"/>
                              </w:divBdr>
                            </w:div>
                            <w:div w:id="953101323">
                              <w:marLeft w:val="0"/>
                              <w:marRight w:val="0"/>
                              <w:marTop w:val="30"/>
                              <w:marBottom w:val="0"/>
                              <w:divBdr>
                                <w:top w:val="none" w:sz="0" w:space="0" w:color="auto"/>
                                <w:left w:val="none" w:sz="0" w:space="0" w:color="auto"/>
                                <w:bottom w:val="none" w:sz="0" w:space="0" w:color="auto"/>
                                <w:right w:val="none" w:sz="0" w:space="0" w:color="auto"/>
                              </w:divBdr>
                            </w:div>
                            <w:div w:id="89111257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liansastre.com/como-hacer-bien-un-proyecto-de-senalizacion-informativa-urbana/" TargetMode="External"/><Relationship Id="rId13" Type="http://schemas.openxmlformats.org/officeDocument/2006/relationships/image" Target="media/image3.jpeg"/><Relationship Id="rId18" Type="http://schemas.openxmlformats.org/officeDocument/2006/relationships/hyperlink" Target="https://juliansastre.com/wp-content/uploads/2023/09/post-mar5.jpg" TargetMode="Externa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juliansastre.com/como-hacer-bien-un-proyecto-de-senalizacion-informativa-urbana/" TargetMode="External"/><Relationship Id="rId12" Type="http://schemas.openxmlformats.org/officeDocument/2006/relationships/hyperlink" Target="https://juliansastre.com/wp-content/uploads/2023/09/post-mar2.jpg" TargetMode="External"/><Relationship Id="rId17" Type="http://schemas.openxmlformats.org/officeDocument/2006/relationships/image" Target="media/image5.jpeg"/><Relationship Id="rId25" Type="http://schemas.openxmlformats.org/officeDocument/2006/relationships/hyperlink" Target="https://juliansastre.com/wp-content/uploads/2023/09/post-mar10.jpg" TargetMode="External"/><Relationship Id="rId2" Type="http://schemas.openxmlformats.org/officeDocument/2006/relationships/styles" Target="styles.xml"/><Relationship Id="rId16" Type="http://schemas.openxmlformats.org/officeDocument/2006/relationships/hyperlink" Target="https://juliansastre.com/wp-content/uploads/2023/09/post-mar4.jpg" TargetMode="External"/><Relationship Id="rId20" Type="http://schemas.openxmlformats.org/officeDocument/2006/relationships/hyperlink" Target="https://juliansastre.com/wp-content/uploads/2023/09/post-mar6.jpg" TargetMode="External"/><Relationship Id="rId1" Type="http://schemas.openxmlformats.org/officeDocument/2006/relationships/numbering" Target="numbering.xml"/><Relationship Id="rId6" Type="http://schemas.openxmlformats.org/officeDocument/2006/relationships/hyperlink" Target="https://juliansastre.com/como-hacer-bien-un-proyecto-de-senalizacion-informativa-urbana/" TargetMode="External"/><Relationship Id="rId11" Type="http://schemas.openxmlformats.org/officeDocument/2006/relationships/image" Target="media/image2.jpeg"/><Relationship Id="rId24" Type="http://schemas.openxmlformats.org/officeDocument/2006/relationships/hyperlink" Target="http://www.senapal.es/senalizacion/aimpe" TargetMode="External"/><Relationship Id="rId5" Type="http://schemas.openxmlformats.org/officeDocument/2006/relationships/image" Target="media/image1.jpeg"/><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hyperlink" Target="https://juliansastre.com/wp-content/uploads/2023/09/post-mar1.jpg"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juliansastre.com/como-hacer-bien-un-proyecto-de-senalizacion-informativa-urbana/" TargetMode="External"/><Relationship Id="rId14" Type="http://schemas.openxmlformats.org/officeDocument/2006/relationships/hyperlink" Target="https://juliansastre.com/wp-content/uploads/2023/09/post-mar3.jpg" TargetMode="External"/><Relationship Id="rId22" Type="http://schemas.openxmlformats.org/officeDocument/2006/relationships/hyperlink" Target="https://juliansastre.com/wp-content/uploads/2023/09/post-mar7.jpg"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2227</Words>
  <Characters>12695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ONEWE</dc:creator>
  <cp:keywords/>
  <dc:description/>
  <cp:lastModifiedBy>MAS ONEWE</cp:lastModifiedBy>
  <cp:revision>31</cp:revision>
  <dcterms:created xsi:type="dcterms:W3CDTF">2024-03-24T19:20:00Z</dcterms:created>
  <dcterms:modified xsi:type="dcterms:W3CDTF">2024-04-02T16:45:00Z</dcterms:modified>
</cp:coreProperties>
</file>